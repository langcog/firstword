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12EC0" w14:textId="77777777" w:rsidR="002A5751" w:rsidRPr="009D3057" w:rsidRDefault="005D0051" w:rsidP="009D3057">
      <w:pPr>
        <w:spacing w:line="360" w:lineRule="auto"/>
        <w:rPr>
          <w:rFonts w:ascii="Times New Roman" w:hAnsi="Times New Roman"/>
          <w:sz w:val="22"/>
          <w:szCs w:val="22"/>
        </w:rPr>
      </w:pPr>
      <w:r w:rsidRPr="009D3057">
        <w:rPr>
          <w:rFonts w:ascii="Times New Roman" w:hAnsi="Times New Roman"/>
          <w:sz w:val="22"/>
          <w:szCs w:val="22"/>
        </w:rPr>
        <w:t xml:space="preserve">Large scale investigations of variability in early language production </w:t>
      </w:r>
    </w:p>
    <w:p w14:paraId="53EB38AA" w14:textId="41995F19" w:rsidR="005D0051" w:rsidRPr="009D3057" w:rsidRDefault="00F90036" w:rsidP="009D3057">
      <w:pPr>
        <w:spacing w:line="360" w:lineRule="auto"/>
        <w:rPr>
          <w:rFonts w:ascii="Times New Roman" w:hAnsi="Times New Roman"/>
          <w:b/>
          <w:sz w:val="22"/>
          <w:szCs w:val="22"/>
        </w:rPr>
      </w:pPr>
      <w:r w:rsidRPr="009D3057">
        <w:rPr>
          <w:rFonts w:ascii="Times New Roman" w:hAnsi="Times New Roman"/>
          <w:b/>
          <w:sz w:val="22"/>
          <w:szCs w:val="22"/>
        </w:rPr>
        <w:t>Abstract</w:t>
      </w:r>
    </w:p>
    <w:p w14:paraId="5A038B77" w14:textId="035FD8C1" w:rsidR="00E102C9" w:rsidRPr="009D3057" w:rsidRDefault="00E102C9" w:rsidP="009D3057">
      <w:pPr>
        <w:spacing w:line="360" w:lineRule="auto"/>
        <w:ind w:firstLine="720"/>
        <w:rPr>
          <w:rFonts w:ascii="Times New Roman" w:hAnsi="Times New Roman"/>
          <w:sz w:val="22"/>
          <w:szCs w:val="22"/>
        </w:rPr>
      </w:pPr>
      <w:r w:rsidRPr="009D3057">
        <w:rPr>
          <w:rFonts w:ascii="Times New Roman" w:hAnsi="Times New Roman"/>
          <w:sz w:val="22"/>
          <w:szCs w:val="22"/>
        </w:rPr>
        <w:t xml:space="preserve">The first word, an intimate moment between child and caretaker, exhibits a tremendous amount of variability in semantic categorization, phonological complexity, and age of onset. Through several large datasets of parental report of children’s first words, we investigate patterns in first word production, including the age of onset, distribution of MB-CDI categories, </w:t>
      </w:r>
      <w:r w:rsidR="008F531B" w:rsidRPr="009D3057">
        <w:rPr>
          <w:rFonts w:ascii="Times New Roman" w:hAnsi="Times New Roman"/>
          <w:sz w:val="22"/>
          <w:szCs w:val="22"/>
        </w:rPr>
        <w:t xml:space="preserve">and first words in relation to parental input. In </w:t>
      </w:r>
      <w:r w:rsidR="004D3FA5">
        <w:rPr>
          <w:rFonts w:ascii="Times New Roman" w:hAnsi="Times New Roman"/>
          <w:sz w:val="22"/>
          <w:szCs w:val="22"/>
        </w:rPr>
        <w:t>three analyses</w:t>
      </w:r>
      <w:r w:rsidR="008F531B" w:rsidRPr="009D3057">
        <w:rPr>
          <w:rFonts w:ascii="Times New Roman" w:hAnsi="Times New Roman"/>
          <w:sz w:val="22"/>
          <w:szCs w:val="22"/>
        </w:rPr>
        <w:t xml:space="preserve">, we explore </w:t>
      </w:r>
      <w:r w:rsidR="004D3FA5">
        <w:rPr>
          <w:rFonts w:ascii="Times New Roman" w:hAnsi="Times New Roman"/>
          <w:sz w:val="22"/>
          <w:szCs w:val="22"/>
        </w:rPr>
        <w:t xml:space="preserve">the </w:t>
      </w:r>
      <w:proofErr w:type="spellStart"/>
      <w:r w:rsidR="004D3FA5">
        <w:rPr>
          <w:rFonts w:ascii="Times New Roman" w:hAnsi="Times New Roman"/>
          <w:sz w:val="22"/>
          <w:szCs w:val="22"/>
        </w:rPr>
        <w:t>timecourse</w:t>
      </w:r>
      <w:proofErr w:type="spellEnd"/>
      <w:r w:rsidR="004D3FA5">
        <w:rPr>
          <w:rFonts w:ascii="Times New Roman" w:hAnsi="Times New Roman"/>
          <w:sz w:val="22"/>
          <w:szCs w:val="22"/>
        </w:rPr>
        <w:t xml:space="preserve"> and distribution of children’s first recognizable language productions. We </w:t>
      </w:r>
      <w:r w:rsidR="008F531B" w:rsidRPr="009D3057">
        <w:rPr>
          <w:rFonts w:ascii="Times New Roman" w:hAnsi="Times New Roman"/>
          <w:sz w:val="22"/>
          <w:szCs w:val="22"/>
        </w:rPr>
        <w:t>find that</w:t>
      </w:r>
      <w:r w:rsidR="004D3FA5">
        <w:rPr>
          <w:rFonts w:ascii="Times New Roman" w:hAnsi="Times New Roman"/>
          <w:sz w:val="22"/>
          <w:szCs w:val="22"/>
        </w:rPr>
        <w:t xml:space="preserve">, contra conventional wisdom, more than 75% of children in our datasets produce a first word by their first birthday. In our second analysis, we </w:t>
      </w:r>
      <w:r w:rsidR="00BD02D7" w:rsidRPr="009D3057">
        <w:rPr>
          <w:rFonts w:ascii="Times New Roman" w:hAnsi="Times New Roman"/>
          <w:sz w:val="22"/>
          <w:szCs w:val="22"/>
        </w:rPr>
        <w:t xml:space="preserve">find </w:t>
      </w:r>
      <w:r w:rsidR="004D3FA5">
        <w:rPr>
          <w:rFonts w:ascii="Times New Roman" w:hAnsi="Times New Roman"/>
          <w:sz w:val="22"/>
          <w:szCs w:val="22"/>
        </w:rPr>
        <w:t xml:space="preserve">that older children produce more words in certain </w:t>
      </w:r>
      <w:r w:rsidR="00BD02D7" w:rsidRPr="009D3057">
        <w:rPr>
          <w:rFonts w:ascii="Times New Roman" w:hAnsi="Times New Roman"/>
          <w:sz w:val="22"/>
          <w:szCs w:val="22"/>
        </w:rPr>
        <w:t xml:space="preserve">semantic categories. </w:t>
      </w:r>
      <w:r w:rsidR="004D3FA5">
        <w:rPr>
          <w:rFonts w:ascii="Times New Roman" w:hAnsi="Times New Roman"/>
          <w:sz w:val="22"/>
          <w:szCs w:val="22"/>
        </w:rPr>
        <w:t>Finally</w:t>
      </w:r>
      <w:r w:rsidR="00BD02D7" w:rsidRPr="009D3057">
        <w:rPr>
          <w:rFonts w:ascii="Times New Roman" w:hAnsi="Times New Roman"/>
          <w:sz w:val="22"/>
          <w:szCs w:val="22"/>
        </w:rPr>
        <w:t xml:space="preserve">, we take all the unique occurrences of words across the datasets, and try to predict first word production via parental input taken from the CHILDES corpus. Overall, we find that parental report of </w:t>
      </w:r>
      <w:r w:rsidR="00714CF7" w:rsidRPr="009D3057">
        <w:rPr>
          <w:rFonts w:ascii="Times New Roman" w:hAnsi="Times New Roman"/>
          <w:sz w:val="22"/>
          <w:szCs w:val="22"/>
        </w:rPr>
        <w:t xml:space="preserve">a child’s first word yields rich and consistent data on what is typically an unobservable dyadic moment, and that the words children produce first may be affected by semantic differences as well as by parental input. </w:t>
      </w:r>
    </w:p>
    <w:p w14:paraId="54321CEF" w14:textId="77777777" w:rsidR="007A12BB" w:rsidRPr="009D3057" w:rsidRDefault="007A12BB" w:rsidP="009D3057">
      <w:pPr>
        <w:spacing w:line="360" w:lineRule="auto"/>
        <w:rPr>
          <w:rFonts w:ascii="Times New Roman" w:hAnsi="Times New Roman"/>
          <w:sz w:val="22"/>
          <w:szCs w:val="22"/>
        </w:rPr>
      </w:pPr>
    </w:p>
    <w:p w14:paraId="69861E55" w14:textId="75ABCB75" w:rsidR="00524957" w:rsidRPr="009D3057" w:rsidRDefault="00524957" w:rsidP="009D3057">
      <w:pPr>
        <w:spacing w:line="360" w:lineRule="auto"/>
        <w:rPr>
          <w:rFonts w:ascii="Times New Roman" w:hAnsi="Times New Roman"/>
          <w:b/>
          <w:sz w:val="22"/>
          <w:szCs w:val="22"/>
        </w:rPr>
      </w:pPr>
      <w:r w:rsidRPr="009D3057">
        <w:rPr>
          <w:rFonts w:ascii="Times New Roman" w:hAnsi="Times New Roman"/>
          <w:b/>
          <w:sz w:val="22"/>
          <w:szCs w:val="22"/>
        </w:rPr>
        <w:t xml:space="preserve">Introduction </w:t>
      </w:r>
    </w:p>
    <w:p w14:paraId="03086F8B" w14:textId="0389E84A" w:rsidR="00524957" w:rsidRDefault="009D3057" w:rsidP="009D3057">
      <w:pPr>
        <w:spacing w:line="360" w:lineRule="auto"/>
        <w:rPr>
          <w:ins w:id="0" w:author="Michael C Frank" w:date="2015-01-14T08:50:00Z"/>
          <w:rFonts w:ascii="Times New Roman" w:hAnsi="Times New Roman"/>
          <w:sz w:val="22"/>
          <w:szCs w:val="22"/>
        </w:rPr>
      </w:pPr>
      <w:r>
        <w:rPr>
          <w:rFonts w:ascii="Times New Roman" w:hAnsi="Times New Roman"/>
          <w:sz w:val="22"/>
          <w:szCs w:val="22"/>
        </w:rPr>
        <w:t xml:space="preserve">Definitely need input on this, but also need to have another discussion about the claims we want to make based on having 4 (complete) datasets. </w:t>
      </w:r>
    </w:p>
    <w:p w14:paraId="4A121D1E" w14:textId="75727F4B" w:rsidR="004D3FA5" w:rsidRDefault="004D3FA5" w:rsidP="009D3057">
      <w:pPr>
        <w:spacing w:line="360" w:lineRule="auto"/>
        <w:rPr>
          <w:ins w:id="1" w:author="Michael C Frank" w:date="2015-01-14T08:49:00Z"/>
          <w:rFonts w:ascii="Times New Roman" w:hAnsi="Times New Roman"/>
          <w:sz w:val="22"/>
          <w:szCs w:val="22"/>
        </w:rPr>
      </w:pPr>
      <w:ins w:id="2" w:author="Michael C Frank" w:date="2015-01-14T08:50:00Z">
        <w:r>
          <w:rPr>
            <w:rFonts w:ascii="Times New Roman" w:hAnsi="Times New Roman"/>
            <w:sz w:val="22"/>
            <w:szCs w:val="22"/>
          </w:rPr>
          <w:tab/>
          <w:t>Intro: emergence of language is cool.</w:t>
        </w:r>
      </w:ins>
    </w:p>
    <w:p w14:paraId="52DD8BB3" w14:textId="34362801" w:rsidR="004D3FA5" w:rsidRDefault="004D3FA5" w:rsidP="009D3057">
      <w:pPr>
        <w:spacing w:line="360" w:lineRule="auto"/>
        <w:rPr>
          <w:ins w:id="3" w:author="Michael C Frank" w:date="2015-01-14T08:50:00Z"/>
          <w:rFonts w:ascii="Times New Roman" w:hAnsi="Times New Roman"/>
          <w:sz w:val="22"/>
          <w:szCs w:val="22"/>
        </w:rPr>
      </w:pPr>
      <w:ins w:id="4" w:author="Michael C Frank" w:date="2015-01-14T08:49:00Z">
        <w:r>
          <w:rPr>
            <w:rFonts w:ascii="Times New Roman" w:hAnsi="Times New Roman"/>
            <w:sz w:val="22"/>
            <w:szCs w:val="22"/>
          </w:rPr>
          <w:tab/>
          <w:t xml:space="preserve">Paragraph: First words in comprehension – </w:t>
        </w:r>
        <w:proofErr w:type="spellStart"/>
        <w:r>
          <w:rPr>
            <w:rFonts w:ascii="Times New Roman" w:hAnsi="Times New Roman"/>
            <w:sz w:val="22"/>
            <w:szCs w:val="22"/>
          </w:rPr>
          <w:t>Bergelson</w:t>
        </w:r>
        <w:proofErr w:type="spellEnd"/>
        <w:r>
          <w:rPr>
            <w:rFonts w:ascii="Times New Roman" w:hAnsi="Times New Roman"/>
            <w:sz w:val="22"/>
            <w:szCs w:val="22"/>
          </w:rPr>
          <w:t xml:space="preserve"> &amp; </w:t>
        </w:r>
        <w:proofErr w:type="spellStart"/>
        <w:r>
          <w:rPr>
            <w:rFonts w:ascii="Times New Roman" w:hAnsi="Times New Roman"/>
            <w:sz w:val="22"/>
            <w:szCs w:val="22"/>
          </w:rPr>
          <w:t>Swingley</w:t>
        </w:r>
      </w:ins>
      <w:proofErr w:type="spellEnd"/>
    </w:p>
    <w:p w14:paraId="15596CE9" w14:textId="68538DFA" w:rsidR="004D3FA5" w:rsidRDefault="004D3FA5" w:rsidP="009D3057">
      <w:pPr>
        <w:spacing w:line="360" w:lineRule="auto"/>
        <w:rPr>
          <w:ins w:id="5" w:author="Michael C Frank" w:date="2015-01-14T08:49:00Z"/>
          <w:rFonts w:ascii="Times New Roman" w:hAnsi="Times New Roman"/>
          <w:sz w:val="22"/>
          <w:szCs w:val="22"/>
        </w:rPr>
      </w:pPr>
      <w:ins w:id="6" w:author="Michael C Frank" w:date="2015-01-14T08:50:00Z">
        <w:r>
          <w:rPr>
            <w:rFonts w:ascii="Times New Roman" w:hAnsi="Times New Roman"/>
            <w:sz w:val="22"/>
            <w:szCs w:val="22"/>
          </w:rPr>
          <w:tab/>
          <w:t>Paragraph: Why are we interested in first productions?</w:t>
        </w:r>
      </w:ins>
    </w:p>
    <w:p w14:paraId="1CA98907" w14:textId="05F2AE37" w:rsidR="004D3FA5" w:rsidRPr="009D3057" w:rsidRDefault="004D3FA5" w:rsidP="009D3057">
      <w:pPr>
        <w:spacing w:line="360" w:lineRule="auto"/>
        <w:rPr>
          <w:rFonts w:ascii="Times New Roman" w:hAnsi="Times New Roman"/>
          <w:sz w:val="22"/>
          <w:szCs w:val="22"/>
        </w:rPr>
      </w:pPr>
      <w:ins w:id="7" w:author="Michael C Frank" w:date="2015-01-14T08:49:00Z">
        <w:r>
          <w:rPr>
            <w:rFonts w:ascii="Times New Roman" w:hAnsi="Times New Roman"/>
            <w:sz w:val="22"/>
            <w:szCs w:val="22"/>
          </w:rPr>
          <w:tab/>
          <w:t>Paragraph: parent report – advantages and disadvantages</w:t>
        </w:r>
      </w:ins>
    </w:p>
    <w:p w14:paraId="59468FD3" w14:textId="41057E4C" w:rsidR="00524957" w:rsidRDefault="004D3FA5" w:rsidP="009D3057">
      <w:pPr>
        <w:spacing w:line="360" w:lineRule="auto"/>
        <w:rPr>
          <w:ins w:id="8" w:author="Michael C Frank" w:date="2015-01-14T08:50:00Z"/>
          <w:rFonts w:ascii="Times New Roman" w:hAnsi="Times New Roman"/>
          <w:sz w:val="22"/>
          <w:szCs w:val="22"/>
        </w:rPr>
      </w:pPr>
      <w:ins w:id="9" w:author="Michael C Frank" w:date="2015-01-14T08:50:00Z">
        <w:r>
          <w:rPr>
            <w:rFonts w:ascii="Times New Roman" w:hAnsi="Times New Roman"/>
            <w:sz w:val="22"/>
            <w:szCs w:val="22"/>
          </w:rPr>
          <w:tab/>
          <w:t xml:space="preserve">Paragraph: summary of our </w:t>
        </w:r>
        <w:proofErr w:type="spellStart"/>
        <w:r>
          <w:rPr>
            <w:rFonts w:ascii="Times New Roman" w:hAnsi="Times New Roman"/>
            <w:sz w:val="22"/>
            <w:szCs w:val="22"/>
          </w:rPr>
          <w:t>wrok</w:t>
        </w:r>
        <w:proofErr w:type="spellEnd"/>
      </w:ins>
    </w:p>
    <w:p w14:paraId="687A907A" w14:textId="77777777" w:rsidR="004D3FA5" w:rsidRPr="009D3057" w:rsidRDefault="004D3FA5" w:rsidP="009D3057">
      <w:pPr>
        <w:spacing w:line="360" w:lineRule="auto"/>
        <w:rPr>
          <w:rFonts w:ascii="Times New Roman" w:hAnsi="Times New Roman"/>
          <w:sz w:val="22"/>
          <w:szCs w:val="22"/>
        </w:rPr>
      </w:pPr>
    </w:p>
    <w:p w14:paraId="4F056FBE" w14:textId="470E3A3D" w:rsidR="007A12BB" w:rsidRPr="009D3057" w:rsidRDefault="007A12BB" w:rsidP="009D3057">
      <w:pPr>
        <w:spacing w:line="360" w:lineRule="auto"/>
        <w:rPr>
          <w:rFonts w:ascii="Times New Roman" w:hAnsi="Times New Roman"/>
          <w:b/>
          <w:sz w:val="22"/>
          <w:szCs w:val="22"/>
        </w:rPr>
      </w:pPr>
      <w:r w:rsidRPr="009D3057">
        <w:rPr>
          <w:rFonts w:ascii="Times New Roman" w:hAnsi="Times New Roman"/>
          <w:b/>
          <w:sz w:val="22"/>
          <w:szCs w:val="22"/>
        </w:rPr>
        <w:t>General Data Collection Methods</w:t>
      </w:r>
    </w:p>
    <w:p w14:paraId="02AD226C" w14:textId="6A904E87" w:rsidR="007A12BB" w:rsidRPr="009D3057" w:rsidRDefault="007A12BB" w:rsidP="009D3057">
      <w:pPr>
        <w:spacing w:line="360" w:lineRule="auto"/>
        <w:rPr>
          <w:rFonts w:ascii="Times New Roman" w:hAnsi="Times New Roman"/>
          <w:sz w:val="22"/>
          <w:szCs w:val="22"/>
        </w:rPr>
      </w:pPr>
      <w:r w:rsidRPr="009D3057">
        <w:rPr>
          <w:rFonts w:ascii="Times New Roman" w:hAnsi="Times New Roman"/>
          <w:sz w:val="22"/>
          <w:szCs w:val="22"/>
        </w:rPr>
        <w:tab/>
        <w:t>Data for this study is comprised of 4 different datasets, each obtained from a different source. Three of the 4 datasets were drawn from surveys specifically designed for this study. The last dataset contains data from Wordbank, an online repository of</w:t>
      </w:r>
      <w:ins w:id="10" w:author="Michael C Frank" w:date="2015-01-14T08:45:00Z">
        <w:r w:rsidR="00542805">
          <w:rPr>
            <w:rFonts w:ascii="Times New Roman" w:hAnsi="Times New Roman"/>
            <w:sz w:val="22"/>
            <w:szCs w:val="22"/>
          </w:rPr>
          <w:t xml:space="preserve"> data from the MacArthur-Bates Communicative Development Inventories, a </w:t>
        </w:r>
      </w:ins>
      <w:proofErr w:type="gramStart"/>
      <w:ins w:id="11" w:author="Michael C Frank" w:date="2015-01-14T08:46:00Z">
        <w:r w:rsidR="00542805">
          <w:rPr>
            <w:rFonts w:ascii="Times New Roman" w:hAnsi="Times New Roman"/>
            <w:sz w:val="22"/>
            <w:szCs w:val="22"/>
          </w:rPr>
          <w:t>widely-used</w:t>
        </w:r>
        <w:proofErr w:type="gramEnd"/>
        <w:r w:rsidR="00542805">
          <w:rPr>
            <w:rFonts w:ascii="Times New Roman" w:hAnsi="Times New Roman"/>
            <w:sz w:val="22"/>
            <w:szCs w:val="22"/>
          </w:rPr>
          <w:t xml:space="preserve"> </w:t>
        </w:r>
      </w:ins>
      <w:ins w:id="12" w:author="Michael C Frank" w:date="2015-01-14T08:45:00Z">
        <w:r w:rsidR="00542805">
          <w:rPr>
            <w:rFonts w:ascii="Times New Roman" w:hAnsi="Times New Roman"/>
            <w:sz w:val="22"/>
            <w:szCs w:val="22"/>
          </w:rPr>
          <w:t xml:space="preserve">parent-report </w:t>
        </w:r>
      </w:ins>
      <w:ins w:id="13" w:author="Michael C Frank" w:date="2015-01-14T08:46:00Z">
        <w:r w:rsidR="00542805">
          <w:rPr>
            <w:rFonts w:ascii="Times New Roman" w:hAnsi="Times New Roman"/>
            <w:sz w:val="22"/>
            <w:szCs w:val="22"/>
          </w:rPr>
          <w:t xml:space="preserve">vocabulary checklist </w:t>
        </w:r>
      </w:ins>
      <w:del w:id="14" w:author="Michael C Frank" w:date="2015-01-14T08:45:00Z">
        <w:r w:rsidRPr="009D3057" w:rsidDel="00542805">
          <w:rPr>
            <w:rFonts w:ascii="Times New Roman" w:hAnsi="Times New Roman"/>
            <w:sz w:val="22"/>
            <w:szCs w:val="22"/>
          </w:rPr>
          <w:delText xml:space="preserve"> MB-CDI data with more than 30,000 datapoints</w:delText>
        </w:r>
        <w:r w:rsidR="009D3057" w:rsidDel="00542805">
          <w:rPr>
            <w:rFonts w:ascii="Times New Roman" w:hAnsi="Times New Roman"/>
            <w:sz w:val="22"/>
            <w:szCs w:val="22"/>
          </w:rPr>
          <w:delText xml:space="preserve"> (? Correct?)</w:delText>
        </w:r>
      </w:del>
      <w:ins w:id="15" w:author="Michael C Frank" w:date="2015-01-14T08:46:00Z">
        <w:r w:rsidR="00542805">
          <w:rPr>
            <w:rFonts w:ascii="Times New Roman" w:hAnsi="Times New Roman"/>
            <w:sz w:val="22"/>
            <w:szCs w:val="22"/>
          </w:rPr>
          <w:t>(</w:t>
        </w:r>
        <w:proofErr w:type="spellStart"/>
        <w:r w:rsidR="00542805">
          <w:rPr>
            <w:rFonts w:ascii="Times New Roman" w:hAnsi="Times New Roman"/>
            <w:sz w:val="22"/>
            <w:szCs w:val="22"/>
          </w:rPr>
          <w:t>Fenson</w:t>
        </w:r>
        <w:proofErr w:type="spellEnd"/>
        <w:r w:rsidR="00542805">
          <w:rPr>
            <w:rFonts w:ascii="Times New Roman" w:hAnsi="Times New Roman"/>
            <w:sz w:val="22"/>
            <w:szCs w:val="22"/>
          </w:rPr>
          <w:t xml:space="preserve"> et al., 2007). </w:t>
        </w:r>
      </w:ins>
      <w:del w:id="16" w:author="Michael C Frank" w:date="2015-01-14T08:46:00Z">
        <w:r w:rsidRPr="009D3057" w:rsidDel="00542805">
          <w:rPr>
            <w:rFonts w:ascii="Times New Roman" w:hAnsi="Times New Roman"/>
            <w:sz w:val="22"/>
            <w:szCs w:val="22"/>
          </w:rPr>
          <w:delText>.</w:delText>
        </w:r>
      </w:del>
      <w:r w:rsidRPr="009D3057">
        <w:rPr>
          <w:rFonts w:ascii="Times New Roman" w:hAnsi="Times New Roman"/>
          <w:sz w:val="22"/>
          <w:szCs w:val="22"/>
        </w:rPr>
        <w:t xml:space="preserve"> </w:t>
      </w:r>
    </w:p>
    <w:p w14:paraId="35A84520" w14:textId="015F53A7" w:rsidR="007A12BB" w:rsidRPr="009D3057" w:rsidRDefault="007A12BB" w:rsidP="009D3057">
      <w:pPr>
        <w:spacing w:line="360" w:lineRule="auto"/>
        <w:rPr>
          <w:rFonts w:ascii="Times New Roman" w:hAnsi="Times New Roman"/>
          <w:b/>
          <w:sz w:val="22"/>
          <w:szCs w:val="22"/>
        </w:rPr>
      </w:pPr>
      <w:r w:rsidRPr="009D3057">
        <w:rPr>
          <w:rFonts w:ascii="Times New Roman" w:hAnsi="Times New Roman"/>
          <w:b/>
          <w:sz w:val="22"/>
          <w:szCs w:val="22"/>
        </w:rPr>
        <w:t>Survey 1: Children’s Discovery Museum Survey</w:t>
      </w:r>
    </w:p>
    <w:p w14:paraId="3E19DDD0" w14:textId="617E5E4C" w:rsidR="007A12BB" w:rsidRPr="009D3057" w:rsidDel="004D3FA5" w:rsidRDefault="00A42C0C" w:rsidP="009D3057">
      <w:pPr>
        <w:spacing w:line="360" w:lineRule="auto"/>
        <w:rPr>
          <w:rFonts w:ascii="Times New Roman" w:hAnsi="Times New Roman"/>
          <w:b/>
          <w:sz w:val="22"/>
          <w:szCs w:val="22"/>
        </w:rPr>
      </w:pPr>
      <w:moveFromRangeStart w:id="17" w:author="Michael C Frank" w:date="2015-01-14T08:50:00Z" w:name="move282844760"/>
      <w:moveFrom w:id="18" w:author="Michael C Frank" w:date="2015-01-14T08:50:00Z">
        <w:r w:rsidRPr="009D3057" w:rsidDel="004D3FA5">
          <w:rPr>
            <w:rFonts w:ascii="Times New Roman" w:hAnsi="Times New Roman"/>
            <w:b/>
            <w:sz w:val="22"/>
            <w:szCs w:val="22"/>
          </w:rPr>
          <w:t>Materials</w:t>
        </w:r>
      </w:moveFrom>
    </w:p>
    <w:p w14:paraId="1CF51D71" w14:textId="7DCCBA01" w:rsidR="00A42C0C" w:rsidRPr="009D3057" w:rsidDel="004D3FA5" w:rsidRDefault="00A42C0C" w:rsidP="009D3057">
      <w:pPr>
        <w:spacing w:line="360" w:lineRule="auto"/>
        <w:rPr>
          <w:rFonts w:ascii="Times New Roman" w:hAnsi="Times New Roman"/>
          <w:sz w:val="22"/>
          <w:szCs w:val="22"/>
        </w:rPr>
      </w:pPr>
      <w:moveFrom w:id="19" w:author="Michael C Frank" w:date="2015-01-14T08:50:00Z">
        <w:r w:rsidRPr="009D3057" w:rsidDel="004D3FA5">
          <w:rPr>
            <w:rFonts w:ascii="Times New Roman" w:hAnsi="Times New Roman"/>
            <w:sz w:val="22"/>
            <w:szCs w:val="22"/>
          </w:rPr>
          <w:t xml:space="preserve">A brief web-based survey (created with JavaScript and HTML) was posted online for interested parents who had received the mailing. This survey asked parents to list their child’s first word (excluding “Mama” and “Dada”), what the word referred to (i.e., the CDI category), a description of the situation surrounding the first word, the child’s age at time of utterance (10 months or younger, 11 months, 12 months, 13 months, 14 months or older), the child’s current age, and their gender. Parents answered for only one child in this survey. </w:t>
        </w:r>
      </w:moveFrom>
    </w:p>
    <w:moveFromRangeEnd w:id="17"/>
    <w:p w14:paraId="3DDA3AFF" w14:textId="77777777" w:rsidR="00A42C0C" w:rsidRPr="009D3057" w:rsidRDefault="00A42C0C" w:rsidP="009D3057">
      <w:pPr>
        <w:spacing w:line="360" w:lineRule="auto"/>
        <w:rPr>
          <w:rFonts w:ascii="Times New Roman" w:hAnsi="Times New Roman"/>
          <w:b/>
          <w:sz w:val="22"/>
          <w:szCs w:val="22"/>
        </w:rPr>
      </w:pPr>
      <w:r w:rsidRPr="009D3057">
        <w:rPr>
          <w:rFonts w:ascii="Times New Roman" w:hAnsi="Times New Roman"/>
          <w:b/>
          <w:sz w:val="22"/>
          <w:szCs w:val="22"/>
        </w:rPr>
        <w:lastRenderedPageBreak/>
        <w:t xml:space="preserve">Participants </w:t>
      </w:r>
    </w:p>
    <w:p w14:paraId="781618E2" w14:textId="3385415B" w:rsidR="00A42C0C" w:rsidRPr="009D3057" w:rsidRDefault="00A42C0C" w:rsidP="009D3057">
      <w:pPr>
        <w:spacing w:line="360" w:lineRule="auto"/>
        <w:rPr>
          <w:rFonts w:ascii="Times New Roman" w:hAnsi="Times New Roman"/>
          <w:sz w:val="22"/>
          <w:szCs w:val="22"/>
        </w:rPr>
      </w:pPr>
      <w:r w:rsidRPr="009D3057">
        <w:rPr>
          <w:rFonts w:ascii="Times New Roman" w:hAnsi="Times New Roman"/>
          <w:sz w:val="22"/>
          <w:szCs w:val="22"/>
        </w:rPr>
        <w:t xml:space="preserve">We sent out a brief survey on children’s first words to </w:t>
      </w:r>
      <w:del w:id="20" w:author="Michael C Frank" w:date="2015-01-14T08:51:00Z">
        <w:r w:rsidRPr="009D3057" w:rsidDel="004D3FA5">
          <w:rPr>
            <w:rFonts w:ascii="Times New Roman" w:hAnsi="Times New Roman"/>
            <w:sz w:val="22"/>
            <w:szCs w:val="22"/>
          </w:rPr>
          <w:delText xml:space="preserve">subscribed </w:delText>
        </w:r>
      </w:del>
      <w:ins w:id="21" w:author="Michael C Frank" w:date="2015-01-14T08:52:00Z">
        <w:r w:rsidR="004D3FA5">
          <w:rPr>
            <w:rFonts w:ascii="Times New Roman" w:hAnsi="Times New Roman"/>
            <w:sz w:val="22"/>
            <w:szCs w:val="22"/>
          </w:rPr>
          <w:t xml:space="preserve">subscribed </w:t>
        </w:r>
      </w:ins>
      <w:r w:rsidRPr="009D3057">
        <w:rPr>
          <w:rFonts w:ascii="Times New Roman" w:hAnsi="Times New Roman"/>
          <w:sz w:val="22"/>
          <w:szCs w:val="22"/>
        </w:rPr>
        <w:t xml:space="preserve">members of </w:t>
      </w:r>
      <w:del w:id="22" w:author="Michael C Frank" w:date="2015-01-14T08:52:00Z">
        <w:r w:rsidRPr="009D3057" w:rsidDel="004D3FA5">
          <w:rPr>
            <w:rFonts w:ascii="Times New Roman" w:hAnsi="Times New Roman"/>
            <w:sz w:val="22"/>
            <w:szCs w:val="22"/>
          </w:rPr>
          <w:delText xml:space="preserve">the Children’s Discovery Museum in San Jose </w:delText>
        </w:r>
      </w:del>
      <w:ins w:id="23" w:author="Michael C Frank" w:date="2015-01-14T08:52:00Z">
        <w:r w:rsidR="004D3FA5">
          <w:rPr>
            <w:rFonts w:ascii="Times New Roman" w:hAnsi="Times New Roman"/>
            <w:sz w:val="22"/>
            <w:szCs w:val="22"/>
          </w:rPr>
          <w:t>a large local children’s museum</w:t>
        </w:r>
      </w:ins>
      <w:del w:id="24" w:author="Michael C Frank" w:date="2015-01-14T08:52:00Z">
        <w:r w:rsidRPr="009D3057" w:rsidDel="004D3FA5">
          <w:rPr>
            <w:rFonts w:ascii="Times New Roman" w:hAnsi="Times New Roman"/>
            <w:sz w:val="22"/>
            <w:szCs w:val="22"/>
          </w:rPr>
          <w:delText>mailing list</w:delText>
        </w:r>
      </w:del>
      <w:r w:rsidRPr="009D3057">
        <w:rPr>
          <w:rFonts w:ascii="Times New Roman" w:hAnsi="Times New Roman"/>
          <w:sz w:val="22"/>
          <w:szCs w:val="22"/>
        </w:rPr>
        <w:t>. We received 502 responses</w:t>
      </w:r>
      <w:ins w:id="25" w:author="Michael C Frank" w:date="2015-01-14T08:51:00Z">
        <w:r w:rsidR="004D3FA5">
          <w:rPr>
            <w:rFonts w:ascii="Times New Roman" w:hAnsi="Times New Roman"/>
            <w:sz w:val="22"/>
            <w:szCs w:val="22"/>
          </w:rPr>
          <w:t xml:space="preserve"> to our survey (</w:t>
        </w:r>
        <w:r w:rsidR="004D3FA5" w:rsidRPr="009D3057">
          <w:rPr>
            <w:rFonts w:ascii="Times New Roman" w:hAnsi="Times New Roman"/>
            <w:sz w:val="22"/>
            <w:szCs w:val="22"/>
          </w:rPr>
          <w:t xml:space="preserve">215 female, 285 male, and 2 </w:t>
        </w:r>
        <w:r w:rsidR="004D3FA5">
          <w:rPr>
            <w:rFonts w:ascii="Times New Roman" w:hAnsi="Times New Roman"/>
            <w:sz w:val="22"/>
            <w:szCs w:val="22"/>
          </w:rPr>
          <w:t xml:space="preserve">with no reported </w:t>
        </w:r>
        <w:r w:rsidR="004D3FA5" w:rsidRPr="009D3057">
          <w:rPr>
            <w:rFonts w:ascii="Times New Roman" w:hAnsi="Times New Roman"/>
            <w:sz w:val="22"/>
            <w:szCs w:val="22"/>
          </w:rPr>
          <w:t>gender</w:t>
        </w:r>
        <w:r w:rsidR="004D3FA5">
          <w:rPr>
            <w:rFonts w:ascii="Times New Roman" w:hAnsi="Times New Roman"/>
            <w:sz w:val="22"/>
            <w:szCs w:val="22"/>
          </w:rPr>
          <w:t xml:space="preserve">; M </w:t>
        </w:r>
        <w:r w:rsidR="004D3FA5" w:rsidRPr="009D3057">
          <w:rPr>
            <w:rFonts w:ascii="Times New Roman" w:hAnsi="Times New Roman"/>
            <w:sz w:val="22"/>
            <w:szCs w:val="22"/>
          </w:rPr>
          <w:t xml:space="preserve">age = 11 </w:t>
        </w:r>
        <w:proofErr w:type="spellStart"/>
        <w:r w:rsidR="004D3FA5">
          <w:rPr>
            <w:rFonts w:ascii="Times New Roman" w:hAnsi="Times New Roman"/>
            <w:sz w:val="22"/>
            <w:szCs w:val="22"/>
          </w:rPr>
          <w:t>mo</w:t>
        </w:r>
        <w:proofErr w:type="spellEnd"/>
        <w:r w:rsidR="004D3FA5" w:rsidRPr="009D3057">
          <w:rPr>
            <w:rFonts w:ascii="Times New Roman" w:hAnsi="Times New Roman"/>
            <w:sz w:val="22"/>
            <w:szCs w:val="22"/>
          </w:rPr>
          <w:t xml:space="preserve">, median = 10 </w:t>
        </w:r>
        <w:proofErr w:type="spellStart"/>
        <w:r w:rsidR="004D3FA5">
          <w:rPr>
            <w:rFonts w:ascii="Times New Roman" w:hAnsi="Times New Roman"/>
            <w:sz w:val="22"/>
            <w:szCs w:val="22"/>
          </w:rPr>
          <w:t>mo</w:t>
        </w:r>
        <w:proofErr w:type="spellEnd"/>
        <w:r w:rsidR="004D3FA5" w:rsidRPr="009D3057">
          <w:rPr>
            <w:rFonts w:ascii="Times New Roman" w:hAnsi="Times New Roman"/>
            <w:sz w:val="22"/>
            <w:szCs w:val="22"/>
          </w:rPr>
          <w:t>)</w:t>
        </w:r>
      </w:ins>
      <w:r w:rsidRPr="009D3057">
        <w:rPr>
          <w:rFonts w:ascii="Times New Roman" w:hAnsi="Times New Roman"/>
          <w:sz w:val="22"/>
          <w:szCs w:val="22"/>
        </w:rPr>
        <w:t xml:space="preserve">. Due to the diversity of the San Jose community, several of the first word responses were not in English. </w:t>
      </w:r>
      <w:del w:id="26" w:author="Michael C Frank" w:date="2015-01-14T08:50:00Z">
        <w:r w:rsidRPr="009D3057" w:rsidDel="004D3FA5">
          <w:rPr>
            <w:rFonts w:ascii="Times New Roman" w:hAnsi="Times New Roman"/>
            <w:sz w:val="22"/>
            <w:szCs w:val="22"/>
          </w:rPr>
          <w:delText>These participants were not excluded, but the standardized r</w:delText>
        </w:r>
      </w:del>
      <w:ins w:id="27" w:author="Michael C Frank" w:date="2015-01-14T08:50:00Z">
        <w:r w:rsidR="004D3FA5">
          <w:rPr>
            <w:rFonts w:ascii="Times New Roman" w:hAnsi="Times New Roman"/>
            <w:sz w:val="22"/>
            <w:szCs w:val="22"/>
          </w:rPr>
          <w:t>R</w:t>
        </w:r>
      </w:ins>
      <w:r w:rsidRPr="009D3057">
        <w:rPr>
          <w:rFonts w:ascii="Times New Roman" w:hAnsi="Times New Roman"/>
          <w:sz w:val="22"/>
          <w:szCs w:val="22"/>
        </w:rPr>
        <w:t>esponse</w:t>
      </w:r>
      <w:ins w:id="28" w:author="Michael C Frank" w:date="2015-01-14T08:50:00Z">
        <w:r w:rsidR="004D3FA5">
          <w:rPr>
            <w:rFonts w:ascii="Times New Roman" w:hAnsi="Times New Roman"/>
            <w:sz w:val="22"/>
            <w:szCs w:val="22"/>
          </w:rPr>
          <w:t>s</w:t>
        </w:r>
      </w:ins>
      <w:r w:rsidRPr="009D3057">
        <w:rPr>
          <w:rFonts w:ascii="Times New Roman" w:hAnsi="Times New Roman"/>
          <w:sz w:val="22"/>
          <w:szCs w:val="22"/>
        </w:rPr>
        <w:t xml:space="preserve"> </w:t>
      </w:r>
      <w:del w:id="29" w:author="Michael C Frank" w:date="2015-01-14T08:50:00Z">
        <w:r w:rsidRPr="009D3057" w:rsidDel="004D3FA5">
          <w:rPr>
            <w:rFonts w:ascii="Times New Roman" w:hAnsi="Times New Roman"/>
            <w:sz w:val="22"/>
            <w:szCs w:val="22"/>
          </w:rPr>
          <w:delText xml:space="preserve">was </w:delText>
        </w:r>
      </w:del>
      <w:ins w:id="30" w:author="Michael C Frank" w:date="2015-01-14T08:50:00Z">
        <w:r w:rsidR="004D3FA5">
          <w:rPr>
            <w:rFonts w:ascii="Times New Roman" w:hAnsi="Times New Roman"/>
            <w:sz w:val="22"/>
            <w:szCs w:val="22"/>
          </w:rPr>
          <w:t xml:space="preserve">were </w:t>
        </w:r>
      </w:ins>
      <w:r w:rsidRPr="009D3057">
        <w:rPr>
          <w:rFonts w:ascii="Times New Roman" w:hAnsi="Times New Roman"/>
          <w:sz w:val="22"/>
          <w:szCs w:val="22"/>
        </w:rPr>
        <w:t xml:space="preserve">translated into English </w:t>
      </w:r>
      <w:del w:id="31" w:author="Michael C Frank" w:date="2015-01-14T08:50:00Z">
        <w:r w:rsidRPr="009D3057" w:rsidDel="004D3FA5">
          <w:rPr>
            <w:rFonts w:ascii="Times New Roman" w:hAnsi="Times New Roman"/>
            <w:sz w:val="22"/>
            <w:szCs w:val="22"/>
          </w:rPr>
          <w:delText xml:space="preserve">when </w:delText>
        </w:r>
      </w:del>
      <w:ins w:id="32" w:author="Michael C Frank" w:date="2015-01-14T08:50:00Z">
        <w:r w:rsidR="004D3FA5">
          <w:rPr>
            <w:rFonts w:ascii="Times New Roman" w:hAnsi="Times New Roman"/>
            <w:sz w:val="22"/>
            <w:szCs w:val="22"/>
          </w:rPr>
          <w:t xml:space="preserve">where </w:t>
        </w:r>
      </w:ins>
      <w:r w:rsidRPr="009D3057">
        <w:rPr>
          <w:rFonts w:ascii="Times New Roman" w:hAnsi="Times New Roman"/>
          <w:sz w:val="22"/>
          <w:szCs w:val="22"/>
        </w:rPr>
        <w:t xml:space="preserve">possible. </w:t>
      </w:r>
      <w:del w:id="33" w:author="Michael C Frank" w:date="2015-01-14T08:51:00Z">
        <w:r w:rsidRPr="009D3057" w:rsidDel="004D3FA5">
          <w:rPr>
            <w:rFonts w:ascii="Times New Roman" w:hAnsi="Times New Roman"/>
            <w:sz w:val="22"/>
            <w:szCs w:val="22"/>
          </w:rPr>
          <w:delText>Of the 502 total children listed in the responses, 215 were female, 285 were male, and 2 did not have an identified gender</w:delText>
        </w:r>
        <w:r w:rsidR="006E3A30" w:rsidRPr="009D3057" w:rsidDel="004D3FA5">
          <w:rPr>
            <w:rFonts w:ascii="Times New Roman" w:hAnsi="Times New Roman"/>
            <w:sz w:val="22"/>
            <w:szCs w:val="22"/>
          </w:rPr>
          <w:delText xml:space="preserve"> (mean age = 11 months, median age = 10 months )</w:delText>
        </w:r>
        <w:r w:rsidRPr="009D3057" w:rsidDel="004D3FA5">
          <w:rPr>
            <w:rFonts w:ascii="Times New Roman" w:hAnsi="Times New Roman"/>
            <w:sz w:val="22"/>
            <w:szCs w:val="22"/>
          </w:rPr>
          <w:delText>.</w:delText>
        </w:r>
      </w:del>
      <w:r w:rsidRPr="009D3057">
        <w:rPr>
          <w:rFonts w:ascii="Times New Roman" w:hAnsi="Times New Roman"/>
          <w:sz w:val="22"/>
          <w:szCs w:val="22"/>
        </w:rPr>
        <w:t xml:space="preserve"> </w:t>
      </w:r>
    </w:p>
    <w:p w14:paraId="3208A622" w14:textId="77777777" w:rsidR="004D3FA5" w:rsidRPr="009D3057" w:rsidRDefault="004D3FA5" w:rsidP="004D3FA5">
      <w:pPr>
        <w:spacing w:line="360" w:lineRule="auto"/>
        <w:rPr>
          <w:rFonts w:ascii="Times New Roman" w:hAnsi="Times New Roman"/>
          <w:b/>
          <w:sz w:val="22"/>
          <w:szCs w:val="22"/>
        </w:rPr>
      </w:pPr>
      <w:moveToRangeStart w:id="34" w:author="Michael C Frank" w:date="2015-01-14T08:50:00Z" w:name="move282844760"/>
      <w:moveTo w:id="35" w:author="Michael C Frank" w:date="2015-01-14T08:50:00Z">
        <w:r w:rsidRPr="009D3057">
          <w:rPr>
            <w:rFonts w:ascii="Times New Roman" w:hAnsi="Times New Roman"/>
            <w:b/>
            <w:sz w:val="22"/>
            <w:szCs w:val="22"/>
          </w:rPr>
          <w:t>Materials</w:t>
        </w:r>
      </w:moveTo>
    </w:p>
    <w:p w14:paraId="10DA443D" w14:textId="2CACA2F7" w:rsidR="004D3FA5" w:rsidRPr="009D3057" w:rsidRDefault="004D3FA5" w:rsidP="004D3FA5">
      <w:pPr>
        <w:spacing w:line="360" w:lineRule="auto"/>
        <w:rPr>
          <w:rFonts w:ascii="Times New Roman" w:hAnsi="Times New Roman"/>
          <w:sz w:val="22"/>
          <w:szCs w:val="22"/>
        </w:rPr>
      </w:pPr>
      <w:ins w:id="36" w:author="Michael C Frank" w:date="2015-01-14T08:52:00Z">
        <w:r>
          <w:rPr>
            <w:rFonts w:ascii="Times New Roman" w:hAnsi="Times New Roman"/>
            <w:sz w:val="22"/>
            <w:szCs w:val="22"/>
          </w:rPr>
          <w:t>Parents completed a</w:t>
        </w:r>
      </w:ins>
      <w:moveTo w:id="37" w:author="Michael C Frank" w:date="2015-01-14T08:50:00Z">
        <w:del w:id="38" w:author="Michael C Frank" w:date="2015-01-14T08:52:00Z">
          <w:r w:rsidRPr="009D3057" w:rsidDel="004D3FA5">
            <w:rPr>
              <w:rFonts w:ascii="Times New Roman" w:hAnsi="Times New Roman"/>
              <w:sz w:val="22"/>
              <w:szCs w:val="22"/>
            </w:rPr>
            <w:delText>A</w:delText>
          </w:r>
        </w:del>
        <w:r w:rsidRPr="009D3057">
          <w:rPr>
            <w:rFonts w:ascii="Times New Roman" w:hAnsi="Times New Roman"/>
            <w:sz w:val="22"/>
            <w:szCs w:val="22"/>
          </w:rPr>
          <w:t xml:space="preserve"> brief web-based survey (created with JavaScript and HTML)</w:t>
        </w:r>
        <w:del w:id="39" w:author="Michael C Frank" w:date="2015-01-14T08:52:00Z">
          <w:r w:rsidRPr="009D3057" w:rsidDel="004D3FA5">
            <w:rPr>
              <w:rFonts w:ascii="Times New Roman" w:hAnsi="Times New Roman"/>
              <w:sz w:val="22"/>
              <w:szCs w:val="22"/>
            </w:rPr>
            <w:delText xml:space="preserve"> was posted online for interested parents who had received the mailing</w:delText>
          </w:r>
        </w:del>
        <w:r w:rsidRPr="009D3057">
          <w:rPr>
            <w:rFonts w:ascii="Times New Roman" w:hAnsi="Times New Roman"/>
            <w:sz w:val="22"/>
            <w:szCs w:val="22"/>
          </w:rPr>
          <w:t xml:space="preserve">. </w:t>
        </w:r>
        <w:del w:id="40" w:author="Michael C Frank" w:date="2015-01-14T08:52:00Z">
          <w:r w:rsidRPr="009D3057" w:rsidDel="004D3FA5">
            <w:rPr>
              <w:rFonts w:ascii="Times New Roman" w:hAnsi="Times New Roman"/>
              <w:sz w:val="22"/>
              <w:szCs w:val="22"/>
            </w:rPr>
            <w:delText xml:space="preserve">This </w:delText>
          </w:r>
        </w:del>
      </w:moveTo>
      <w:ins w:id="41" w:author="Michael C Frank" w:date="2015-01-14T08:52:00Z">
        <w:r>
          <w:rPr>
            <w:rFonts w:ascii="Times New Roman" w:hAnsi="Times New Roman"/>
            <w:sz w:val="22"/>
            <w:szCs w:val="22"/>
          </w:rPr>
          <w:t xml:space="preserve">The </w:t>
        </w:r>
      </w:ins>
      <w:moveTo w:id="42" w:author="Michael C Frank" w:date="2015-01-14T08:50:00Z">
        <w:r w:rsidRPr="009D3057">
          <w:rPr>
            <w:rFonts w:ascii="Times New Roman" w:hAnsi="Times New Roman"/>
            <w:sz w:val="22"/>
            <w:szCs w:val="22"/>
          </w:rPr>
          <w:t>survey asked parents to list their child’s first word (excluding “</w:t>
        </w:r>
      </w:moveTo>
      <w:ins w:id="43" w:author="Michael C Frank" w:date="2015-01-14T08:52:00Z">
        <w:r>
          <w:rPr>
            <w:rFonts w:ascii="Times New Roman" w:hAnsi="Times New Roman"/>
            <w:sz w:val="22"/>
            <w:szCs w:val="22"/>
          </w:rPr>
          <w:t>m</w:t>
        </w:r>
      </w:ins>
      <w:moveTo w:id="44" w:author="Michael C Frank" w:date="2015-01-14T08:50:00Z">
        <w:del w:id="45" w:author="Michael C Frank" w:date="2015-01-14T08:52:00Z">
          <w:r w:rsidRPr="009D3057" w:rsidDel="004D3FA5">
            <w:rPr>
              <w:rFonts w:ascii="Times New Roman" w:hAnsi="Times New Roman"/>
              <w:sz w:val="22"/>
              <w:szCs w:val="22"/>
            </w:rPr>
            <w:delText>M</w:delText>
          </w:r>
        </w:del>
        <w:r w:rsidRPr="009D3057">
          <w:rPr>
            <w:rFonts w:ascii="Times New Roman" w:hAnsi="Times New Roman"/>
            <w:sz w:val="22"/>
            <w:szCs w:val="22"/>
          </w:rPr>
          <w:t>ama” and “</w:t>
        </w:r>
      </w:moveTo>
      <w:ins w:id="46" w:author="Michael C Frank" w:date="2015-01-14T08:52:00Z">
        <w:r>
          <w:rPr>
            <w:rFonts w:ascii="Times New Roman" w:hAnsi="Times New Roman"/>
            <w:sz w:val="22"/>
            <w:szCs w:val="22"/>
          </w:rPr>
          <w:t>d</w:t>
        </w:r>
      </w:ins>
      <w:moveTo w:id="47" w:author="Michael C Frank" w:date="2015-01-14T08:50:00Z">
        <w:del w:id="48" w:author="Michael C Frank" w:date="2015-01-14T08:52:00Z">
          <w:r w:rsidRPr="009D3057" w:rsidDel="004D3FA5">
            <w:rPr>
              <w:rFonts w:ascii="Times New Roman" w:hAnsi="Times New Roman"/>
              <w:sz w:val="22"/>
              <w:szCs w:val="22"/>
            </w:rPr>
            <w:delText>D</w:delText>
          </w:r>
        </w:del>
        <w:r w:rsidRPr="009D3057">
          <w:rPr>
            <w:rFonts w:ascii="Times New Roman" w:hAnsi="Times New Roman"/>
            <w:sz w:val="22"/>
            <w:szCs w:val="22"/>
          </w:rPr>
          <w:t>ada”), what the</w:t>
        </w:r>
      </w:moveTo>
      <w:ins w:id="49" w:author="Michael C Frank" w:date="2015-01-14T08:52:00Z">
        <w:r>
          <w:rPr>
            <w:rFonts w:ascii="Times New Roman" w:hAnsi="Times New Roman"/>
            <w:sz w:val="22"/>
            <w:szCs w:val="22"/>
          </w:rPr>
          <w:t>y thought</w:t>
        </w:r>
      </w:ins>
      <w:moveTo w:id="50" w:author="Michael C Frank" w:date="2015-01-14T08:50:00Z">
        <w:r w:rsidRPr="009D3057">
          <w:rPr>
            <w:rFonts w:ascii="Times New Roman" w:hAnsi="Times New Roman"/>
            <w:sz w:val="22"/>
            <w:szCs w:val="22"/>
          </w:rPr>
          <w:t xml:space="preserve"> word referred to</w:t>
        </w:r>
        <w:del w:id="51" w:author="Michael C Frank" w:date="2015-01-14T08:52:00Z">
          <w:r w:rsidRPr="009D3057" w:rsidDel="004D3FA5">
            <w:rPr>
              <w:rFonts w:ascii="Times New Roman" w:hAnsi="Times New Roman"/>
              <w:sz w:val="22"/>
              <w:szCs w:val="22"/>
            </w:rPr>
            <w:delText xml:space="preserve"> (i.e., the CDI category)</w:delText>
          </w:r>
        </w:del>
        <w:r w:rsidRPr="009D3057">
          <w:rPr>
            <w:rFonts w:ascii="Times New Roman" w:hAnsi="Times New Roman"/>
            <w:sz w:val="22"/>
            <w:szCs w:val="22"/>
          </w:rPr>
          <w:t>, a description of the situation surrounding the first word, the child’s age at time of utterance (</w:t>
        </w:r>
      </w:moveTo>
      <w:ins w:id="52" w:author="Michael C Frank" w:date="2015-01-14T08:53:00Z">
        <w:r>
          <w:rPr>
            <w:rFonts w:ascii="Times New Roman" w:hAnsi="Times New Roman" w:cs="Times New Roman"/>
            <w:sz w:val="22"/>
            <w:szCs w:val="22"/>
          </w:rPr>
          <w:t>≤</w:t>
        </w:r>
      </w:ins>
      <w:moveTo w:id="53" w:author="Michael C Frank" w:date="2015-01-14T08:50:00Z">
        <w:r w:rsidRPr="009D3057">
          <w:rPr>
            <w:rFonts w:ascii="Times New Roman" w:hAnsi="Times New Roman"/>
            <w:sz w:val="22"/>
            <w:szCs w:val="22"/>
          </w:rPr>
          <w:t xml:space="preserve">10 </w:t>
        </w:r>
        <w:del w:id="54" w:author="Michael C Frank" w:date="2015-01-14T08:53:00Z">
          <w:r w:rsidRPr="009D3057" w:rsidDel="004D3FA5">
            <w:rPr>
              <w:rFonts w:ascii="Times New Roman" w:hAnsi="Times New Roman"/>
              <w:sz w:val="22"/>
              <w:szCs w:val="22"/>
            </w:rPr>
            <w:delText>months</w:delText>
          </w:r>
        </w:del>
      </w:moveTo>
      <w:proofErr w:type="spellStart"/>
      <w:ins w:id="55" w:author="Michael C Frank" w:date="2015-01-14T08:53:00Z">
        <w:r>
          <w:rPr>
            <w:rFonts w:ascii="Times New Roman" w:hAnsi="Times New Roman"/>
            <w:sz w:val="22"/>
            <w:szCs w:val="22"/>
          </w:rPr>
          <w:t>mo</w:t>
        </w:r>
      </w:ins>
      <w:proofErr w:type="spellEnd"/>
      <w:moveTo w:id="56" w:author="Michael C Frank" w:date="2015-01-14T08:50:00Z">
        <w:r w:rsidRPr="009D3057">
          <w:rPr>
            <w:rFonts w:ascii="Times New Roman" w:hAnsi="Times New Roman"/>
            <w:sz w:val="22"/>
            <w:szCs w:val="22"/>
          </w:rPr>
          <w:t xml:space="preserve"> or younger, 11 </w:t>
        </w:r>
        <w:del w:id="57" w:author="Michael C Frank" w:date="2015-01-14T08:53:00Z">
          <w:r w:rsidRPr="009D3057" w:rsidDel="004D3FA5">
            <w:rPr>
              <w:rFonts w:ascii="Times New Roman" w:hAnsi="Times New Roman"/>
              <w:sz w:val="22"/>
              <w:szCs w:val="22"/>
            </w:rPr>
            <w:delText>months</w:delText>
          </w:r>
        </w:del>
      </w:moveTo>
      <w:proofErr w:type="spellStart"/>
      <w:ins w:id="58" w:author="Michael C Frank" w:date="2015-01-14T08:53:00Z">
        <w:r>
          <w:rPr>
            <w:rFonts w:ascii="Times New Roman" w:hAnsi="Times New Roman"/>
            <w:sz w:val="22"/>
            <w:szCs w:val="22"/>
          </w:rPr>
          <w:t>mo</w:t>
        </w:r>
      </w:ins>
      <w:proofErr w:type="spellEnd"/>
      <w:moveTo w:id="59" w:author="Michael C Frank" w:date="2015-01-14T08:50:00Z">
        <w:r w:rsidRPr="009D3057">
          <w:rPr>
            <w:rFonts w:ascii="Times New Roman" w:hAnsi="Times New Roman"/>
            <w:sz w:val="22"/>
            <w:szCs w:val="22"/>
          </w:rPr>
          <w:t xml:space="preserve">, 12 </w:t>
        </w:r>
        <w:del w:id="60" w:author="Michael C Frank" w:date="2015-01-14T08:53:00Z">
          <w:r w:rsidRPr="009D3057" w:rsidDel="004D3FA5">
            <w:rPr>
              <w:rFonts w:ascii="Times New Roman" w:hAnsi="Times New Roman"/>
              <w:sz w:val="22"/>
              <w:szCs w:val="22"/>
            </w:rPr>
            <w:delText>months</w:delText>
          </w:r>
        </w:del>
      </w:moveTo>
      <w:proofErr w:type="spellStart"/>
      <w:ins w:id="61" w:author="Michael C Frank" w:date="2015-01-14T08:53:00Z">
        <w:r>
          <w:rPr>
            <w:rFonts w:ascii="Times New Roman" w:hAnsi="Times New Roman"/>
            <w:sz w:val="22"/>
            <w:szCs w:val="22"/>
          </w:rPr>
          <w:t>mo</w:t>
        </w:r>
      </w:ins>
      <w:proofErr w:type="spellEnd"/>
      <w:moveTo w:id="62" w:author="Michael C Frank" w:date="2015-01-14T08:50:00Z">
        <w:r w:rsidRPr="009D3057">
          <w:rPr>
            <w:rFonts w:ascii="Times New Roman" w:hAnsi="Times New Roman"/>
            <w:sz w:val="22"/>
            <w:szCs w:val="22"/>
          </w:rPr>
          <w:t xml:space="preserve">, 13 </w:t>
        </w:r>
        <w:del w:id="63" w:author="Michael C Frank" w:date="2015-01-14T08:53:00Z">
          <w:r w:rsidRPr="009D3057" w:rsidDel="004D3FA5">
            <w:rPr>
              <w:rFonts w:ascii="Times New Roman" w:hAnsi="Times New Roman"/>
              <w:sz w:val="22"/>
              <w:szCs w:val="22"/>
            </w:rPr>
            <w:delText>months</w:delText>
          </w:r>
        </w:del>
      </w:moveTo>
      <w:proofErr w:type="spellStart"/>
      <w:ins w:id="64" w:author="Michael C Frank" w:date="2015-01-14T08:53:00Z">
        <w:r>
          <w:rPr>
            <w:rFonts w:ascii="Times New Roman" w:hAnsi="Times New Roman"/>
            <w:sz w:val="22"/>
            <w:szCs w:val="22"/>
          </w:rPr>
          <w:t>mo</w:t>
        </w:r>
      </w:ins>
      <w:proofErr w:type="spellEnd"/>
      <w:moveTo w:id="65" w:author="Michael C Frank" w:date="2015-01-14T08:50:00Z">
        <w:r w:rsidRPr="009D3057">
          <w:rPr>
            <w:rFonts w:ascii="Times New Roman" w:hAnsi="Times New Roman"/>
            <w:sz w:val="22"/>
            <w:szCs w:val="22"/>
          </w:rPr>
          <w:t xml:space="preserve">, </w:t>
        </w:r>
      </w:moveTo>
      <w:ins w:id="66" w:author="Michael C Frank" w:date="2015-01-14T08:53:00Z">
        <w:r>
          <w:rPr>
            <w:rFonts w:ascii="Times New Roman" w:hAnsi="Times New Roman" w:cs="Times New Roman"/>
            <w:sz w:val="22"/>
            <w:szCs w:val="22"/>
          </w:rPr>
          <w:t>≥</w:t>
        </w:r>
      </w:ins>
      <w:moveTo w:id="67" w:author="Michael C Frank" w:date="2015-01-14T08:50:00Z">
        <w:r w:rsidRPr="009D3057">
          <w:rPr>
            <w:rFonts w:ascii="Times New Roman" w:hAnsi="Times New Roman"/>
            <w:sz w:val="22"/>
            <w:szCs w:val="22"/>
          </w:rPr>
          <w:t xml:space="preserve">14 </w:t>
        </w:r>
        <w:del w:id="68" w:author="Michael C Frank" w:date="2015-01-14T08:53:00Z">
          <w:r w:rsidRPr="009D3057" w:rsidDel="004D3FA5">
            <w:rPr>
              <w:rFonts w:ascii="Times New Roman" w:hAnsi="Times New Roman"/>
              <w:sz w:val="22"/>
              <w:szCs w:val="22"/>
            </w:rPr>
            <w:delText>months</w:delText>
          </w:r>
        </w:del>
      </w:moveTo>
      <w:proofErr w:type="spellStart"/>
      <w:ins w:id="69" w:author="Michael C Frank" w:date="2015-01-14T08:53:00Z">
        <w:r>
          <w:rPr>
            <w:rFonts w:ascii="Times New Roman" w:hAnsi="Times New Roman"/>
            <w:sz w:val="22"/>
            <w:szCs w:val="22"/>
          </w:rPr>
          <w:t>mo</w:t>
        </w:r>
      </w:ins>
      <w:proofErr w:type="spellEnd"/>
      <w:moveTo w:id="70" w:author="Michael C Frank" w:date="2015-01-14T08:50:00Z">
        <w:del w:id="71" w:author="Michael C Frank" w:date="2015-01-14T08:53:00Z">
          <w:r w:rsidRPr="009D3057" w:rsidDel="004D3FA5">
            <w:rPr>
              <w:rFonts w:ascii="Times New Roman" w:hAnsi="Times New Roman"/>
              <w:sz w:val="22"/>
              <w:szCs w:val="22"/>
            </w:rPr>
            <w:delText xml:space="preserve"> or older</w:delText>
          </w:r>
        </w:del>
        <w:r w:rsidRPr="009D3057">
          <w:rPr>
            <w:rFonts w:ascii="Times New Roman" w:hAnsi="Times New Roman"/>
            <w:sz w:val="22"/>
            <w:szCs w:val="22"/>
          </w:rPr>
          <w:t xml:space="preserve">), the child’s current age, and their gender. Parents answered for only one child in this survey. </w:t>
        </w:r>
      </w:moveTo>
    </w:p>
    <w:moveToRangeEnd w:id="34"/>
    <w:p w14:paraId="75F6DDC5" w14:textId="77777777" w:rsidR="00A42C0C" w:rsidRPr="009D3057" w:rsidRDefault="00A42C0C" w:rsidP="009D3057">
      <w:pPr>
        <w:spacing w:line="360" w:lineRule="auto"/>
        <w:rPr>
          <w:rFonts w:ascii="Times New Roman" w:hAnsi="Times New Roman"/>
          <w:b/>
          <w:sz w:val="22"/>
          <w:szCs w:val="22"/>
        </w:rPr>
      </w:pPr>
      <w:r w:rsidRPr="009D3057">
        <w:rPr>
          <w:rFonts w:ascii="Times New Roman" w:hAnsi="Times New Roman"/>
          <w:b/>
          <w:sz w:val="22"/>
          <w:szCs w:val="22"/>
        </w:rPr>
        <w:t>Data processing</w:t>
      </w:r>
    </w:p>
    <w:p w14:paraId="1AA6C5EE" w14:textId="51B07AAF" w:rsidR="00A42C0C" w:rsidRPr="009D3057" w:rsidRDefault="00A42C0C" w:rsidP="009D3057">
      <w:pPr>
        <w:spacing w:line="360" w:lineRule="auto"/>
        <w:rPr>
          <w:rFonts w:ascii="Times New Roman" w:hAnsi="Times New Roman"/>
          <w:sz w:val="22"/>
          <w:szCs w:val="22"/>
        </w:rPr>
      </w:pPr>
      <w:r w:rsidRPr="009D3057">
        <w:rPr>
          <w:rFonts w:ascii="Times New Roman" w:hAnsi="Times New Roman"/>
          <w:sz w:val="22"/>
          <w:szCs w:val="22"/>
        </w:rPr>
        <w:t xml:space="preserve">As the input for the child’s first word was free response, parents’ responses </w:t>
      </w:r>
      <w:del w:id="72" w:author="Michael C Frank" w:date="2015-01-14T08:54:00Z">
        <w:r w:rsidRPr="009D3057" w:rsidDel="004D3FA5">
          <w:rPr>
            <w:rFonts w:ascii="Times New Roman" w:hAnsi="Times New Roman"/>
            <w:sz w:val="22"/>
            <w:szCs w:val="22"/>
          </w:rPr>
          <w:delText xml:space="preserve">occasionally needed to be cleaned and </w:delText>
        </w:r>
      </w:del>
      <w:ins w:id="73" w:author="Michael C Frank" w:date="2015-01-14T08:54:00Z">
        <w:r w:rsidR="004D3FA5">
          <w:rPr>
            <w:rFonts w:ascii="Times New Roman" w:hAnsi="Times New Roman"/>
            <w:sz w:val="22"/>
            <w:szCs w:val="22"/>
          </w:rPr>
          <w:t xml:space="preserve">were </w:t>
        </w:r>
      </w:ins>
      <w:r w:rsidRPr="009D3057">
        <w:rPr>
          <w:rFonts w:ascii="Times New Roman" w:hAnsi="Times New Roman"/>
          <w:sz w:val="22"/>
          <w:szCs w:val="22"/>
        </w:rPr>
        <w:t xml:space="preserve">standardized for ease of analysis. </w:t>
      </w:r>
      <w:del w:id="74" w:author="Michael C Frank" w:date="2015-01-14T08:54:00Z">
        <w:r w:rsidRPr="009D3057" w:rsidDel="004D3FA5">
          <w:rPr>
            <w:rFonts w:ascii="Times New Roman" w:hAnsi="Times New Roman"/>
            <w:sz w:val="22"/>
            <w:szCs w:val="22"/>
          </w:rPr>
          <w:delText>In some cases, d</w:delText>
        </w:r>
      </w:del>
      <w:ins w:id="75" w:author="Michael C Frank" w:date="2015-01-14T08:54:00Z">
        <w:r w:rsidR="004D3FA5">
          <w:rPr>
            <w:rFonts w:ascii="Times New Roman" w:hAnsi="Times New Roman"/>
            <w:sz w:val="22"/>
            <w:szCs w:val="22"/>
          </w:rPr>
          <w:t>D</w:t>
        </w:r>
      </w:ins>
      <w:r w:rsidRPr="009D3057">
        <w:rPr>
          <w:rFonts w:ascii="Times New Roman" w:hAnsi="Times New Roman"/>
          <w:sz w:val="22"/>
          <w:szCs w:val="22"/>
        </w:rPr>
        <w:t xml:space="preserve">ata cleaning involved fixing obvious spelling errors; however, some responses were transliterated and representative of the phonetic pronunciation of the child’s first word. In instances when the intended word was obvious, the standardized first word became the final and correct pronunciation. When the meaning of the word was not immediately apparent, the researcher relied on the parent’s description of the circumstances surrounding the word and/or the parent’s classification of the word type, and the standardized word was listed as the final and correct form. </w:t>
      </w:r>
      <w:ins w:id="76" w:author="Michael C Frank" w:date="2015-01-14T08:54:00Z">
        <w:r w:rsidR="004D3FA5">
          <w:rPr>
            <w:rFonts w:ascii="Times New Roman" w:hAnsi="Times New Roman"/>
            <w:sz w:val="22"/>
            <w:szCs w:val="22"/>
          </w:rPr>
          <w:t xml:space="preserve">Words for which this procedure was not possible were excluded from further </w:t>
        </w:r>
      </w:ins>
      <w:ins w:id="77" w:author="Michael C Frank" w:date="2015-01-14T08:55:00Z">
        <w:r w:rsidR="004D3FA5">
          <w:rPr>
            <w:rFonts w:ascii="Times New Roman" w:hAnsi="Times New Roman"/>
            <w:sz w:val="22"/>
            <w:szCs w:val="22"/>
          </w:rPr>
          <w:t>analyses (N=XYZ)</w:t>
        </w:r>
      </w:ins>
      <w:del w:id="78" w:author="Michael C Frank" w:date="2015-01-14T08:55:00Z">
        <w:r w:rsidRPr="009D3057" w:rsidDel="004D3FA5">
          <w:rPr>
            <w:rFonts w:ascii="Times New Roman" w:hAnsi="Times New Roman"/>
            <w:sz w:val="22"/>
            <w:szCs w:val="22"/>
          </w:rPr>
          <w:delText>However, if the word was unintelligible, the standardized form was listed as “N/A” and it was not included in subsequent analyses</w:delText>
        </w:r>
      </w:del>
      <w:r w:rsidRPr="009D3057">
        <w:rPr>
          <w:rFonts w:ascii="Times New Roman" w:hAnsi="Times New Roman"/>
          <w:sz w:val="22"/>
          <w:szCs w:val="22"/>
        </w:rPr>
        <w:t xml:space="preserve">. </w:t>
      </w:r>
    </w:p>
    <w:p w14:paraId="453BA2F4" w14:textId="77777777" w:rsidR="00A42C0C" w:rsidRPr="009D3057" w:rsidRDefault="00A42C0C" w:rsidP="009D3057">
      <w:pPr>
        <w:spacing w:line="360" w:lineRule="auto"/>
        <w:rPr>
          <w:rFonts w:ascii="Times New Roman" w:hAnsi="Times New Roman"/>
          <w:sz w:val="22"/>
          <w:szCs w:val="22"/>
        </w:rPr>
      </w:pPr>
    </w:p>
    <w:p w14:paraId="0B03FC94" w14:textId="3E719F6A" w:rsidR="00A42C0C" w:rsidRPr="009D3057" w:rsidRDefault="00A42C0C" w:rsidP="009D3057">
      <w:pPr>
        <w:spacing w:line="360" w:lineRule="auto"/>
        <w:rPr>
          <w:rFonts w:ascii="Times New Roman" w:hAnsi="Times New Roman"/>
          <w:b/>
          <w:sz w:val="22"/>
          <w:szCs w:val="22"/>
        </w:rPr>
      </w:pPr>
      <w:r w:rsidRPr="009D3057">
        <w:rPr>
          <w:rFonts w:ascii="Times New Roman" w:hAnsi="Times New Roman"/>
          <w:b/>
          <w:sz w:val="22"/>
          <w:szCs w:val="22"/>
        </w:rPr>
        <w:t>Survey 2: Amazon Mechanical Turk</w:t>
      </w:r>
    </w:p>
    <w:p w14:paraId="32FD6753" w14:textId="2099E892" w:rsidR="00A42C0C" w:rsidRPr="009D3057" w:rsidRDefault="00A42C0C" w:rsidP="009D3057">
      <w:pPr>
        <w:spacing w:line="360" w:lineRule="auto"/>
        <w:rPr>
          <w:rFonts w:ascii="Times New Roman" w:hAnsi="Times New Roman"/>
          <w:b/>
          <w:sz w:val="22"/>
          <w:szCs w:val="22"/>
        </w:rPr>
      </w:pPr>
      <w:r w:rsidRPr="009D3057">
        <w:rPr>
          <w:rFonts w:ascii="Times New Roman" w:hAnsi="Times New Roman"/>
          <w:b/>
          <w:sz w:val="22"/>
          <w:szCs w:val="22"/>
        </w:rPr>
        <w:t>Methods</w:t>
      </w:r>
    </w:p>
    <w:p w14:paraId="6A0F6264" w14:textId="7E4FD1C1" w:rsidR="00A42C0C" w:rsidRPr="009D3057" w:rsidRDefault="00A42C0C" w:rsidP="009D3057">
      <w:pPr>
        <w:spacing w:line="360" w:lineRule="auto"/>
        <w:rPr>
          <w:rFonts w:ascii="Times New Roman" w:hAnsi="Times New Roman"/>
          <w:sz w:val="22"/>
          <w:szCs w:val="22"/>
        </w:rPr>
      </w:pPr>
      <w:r w:rsidRPr="009D3057">
        <w:rPr>
          <w:rFonts w:ascii="Times New Roman" w:hAnsi="Times New Roman"/>
          <w:sz w:val="22"/>
          <w:szCs w:val="22"/>
        </w:rPr>
        <w:t xml:space="preserve">Our survey in study 2 was an extended version of our previous survey. The survey was programmed in JavaScript and HTML, and posted to Amazon Mechanical Turk externally. This survey allowed for input for multiple children, resulting in our large data set. The </w:t>
      </w:r>
      <w:r w:rsidR="00EA4C81" w:rsidRPr="009D3057">
        <w:rPr>
          <w:rFonts w:ascii="Times New Roman" w:hAnsi="Times New Roman"/>
          <w:sz w:val="22"/>
          <w:szCs w:val="22"/>
        </w:rPr>
        <w:t>Mechanical Turk survey</w:t>
      </w:r>
      <w:r w:rsidRPr="009D3057">
        <w:rPr>
          <w:rFonts w:ascii="Times New Roman" w:hAnsi="Times New Roman"/>
          <w:sz w:val="22"/>
          <w:szCs w:val="22"/>
        </w:rPr>
        <w:t xml:space="preserve"> asked parents to input the highest education level of the mother (or primary caretaker), the birth order of the child they wished to answer for, the child’s gender, the first word (excluding “Mama” and “Dada”), the word type, the addressee of the first word, the word age (0 – 24+ months), the current age (0 – 18+ years), the word language, and the home language.  Responses were validated as the survey was completed, reducing the likelihood of erroneous or false responses. </w:t>
      </w:r>
    </w:p>
    <w:p w14:paraId="61F7FEE3" w14:textId="77777777" w:rsidR="00A42C0C" w:rsidRPr="009D3057" w:rsidRDefault="00A42C0C" w:rsidP="009D3057">
      <w:pPr>
        <w:spacing w:line="360" w:lineRule="auto"/>
        <w:rPr>
          <w:rFonts w:ascii="Times New Roman" w:hAnsi="Times New Roman"/>
          <w:b/>
          <w:sz w:val="22"/>
          <w:szCs w:val="22"/>
        </w:rPr>
      </w:pPr>
      <w:r w:rsidRPr="009D3057">
        <w:rPr>
          <w:rFonts w:ascii="Times New Roman" w:hAnsi="Times New Roman"/>
          <w:b/>
          <w:sz w:val="22"/>
          <w:szCs w:val="22"/>
        </w:rPr>
        <w:t xml:space="preserve">Participants </w:t>
      </w:r>
    </w:p>
    <w:p w14:paraId="01FA3385" w14:textId="46AF772D" w:rsidR="00A42C0C" w:rsidRPr="009D3057" w:rsidRDefault="00A42C0C" w:rsidP="009D3057">
      <w:pPr>
        <w:spacing w:line="360" w:lineRule="auto"/>
        <w:rPr>
          <w:rFonts w:ascii="Times New Roman" w:hAnsi="Times New Roman"/>
          <w:sz w:val="22"/>
          <w:szCs w:val="22"/>
        </w:rPr>
      </w:pPr>
      <w:r w:rsidRPr="009D3057">
        <w:rPr>
          <w:rFonts w:ascii="Times New Roman" w:hAnsi="Times New Roman"/>
          <w:sz w:val="22"/>
          <w:szCs w:val="22"/>
        </w:rPr>
        <w:t xml:space="preserve">We recruited 1000 parents from Amazon Mechanical Turk to complete an updated survey on their children’s first words. To minimize the potential for errors in translation of first words, we limited the availability of the survey to Turk parents in the United States. As the survey in study 2 allowed the parent to answer the survey for multiple children, we obtained 1671 data points. Approximately </w:t>
      </w:r>
      <w:r w:rsidR="006E3A30" w:rsidRPr="009D3057">
        <w:rPr>
          <w:rFonts w:ascii="Times New Roman" w:hAnsi="Times New Roman"/>
          <w:sz w:val="22"/>
          <w:szCs w:val="22"/>
        </w:rPr>
        <w:t>21 children</w:t>
      </w:r>
      <w:r w:rsidRPr="009D3057">
        <w:rPr>
          <w:rFonts w:ascii="Times New Roman" w:hAnsi="Times New Roman"/>
          <w:sz w:val="22"/>
          <w:szCs w:val="22"/>
        </w:rPr>
        <w:t xml:space="preserve"> were excluded from subsequent analyses because they had not yet spoken. Of the 1671 children listed in the responses, 813 were female, and 858 were male</w:t>
      </w:r>
      <w:r w:rsidR="00195DBC" w:rsidRPr="009D3057">
        <w:rPr>
          <w:rFonts w:ascii="Times New Roman" w:hAnsi="Times New Roman"/>
          <w:sz w:val="22"/>
          <w:szCs w:val="22"/>
        </w:rPr>
        <w:t xml:space="preserve"> (mean age = </w:t>
      </w:r>
      <w:r w:rsidR="006E3A30" w:rsidRPr="009D3057">
        <w:rPr>
          <w:rFonts w:ascii="Times New Roman" w:hAnsi="Times New Roman"/>
          <w:sz w:val="22"/>
          <w:szCs w:val="22"/>
        </w:rPr>
        <w:t>10 months, median age = 10 months)</w:t>
      </w:r>
      <w:r w:rsidRPr="009D3057">
        <w:rPr>
          <w:rFonts w:ascii="Times New Roman" w:hAnsi="Times New Roman"/>
          <w:sz w:val="22"/>
          <w:szCs w:val="22"/>
        </w:rPr>
        <w:t xml:space="preserve">. Although the HIT was restricted to the United States, several of the first words were in another language. These responses were not excluded, but the standardized forms of the word were translated into English when possible. </w:t>
      </w:r>
    </w:p>
    <w:p w14:paraId="27E77474" w14:textId="756B4DB2" w:rsidR="00A42C0C" w:rsidRPr="009D3057" w:rsidRDefault="00A42C0C" w:rsidP="009D3057">
      <w:pPr>
        <w:spacing w:line="360" w:lineRule="auto"/>
        <w:rPr>
          <w:rFonts w:ascii="Times New Roman" w:hAnsi="Times New Roman"/>
          <w:b/>
          <w:sz w:val="22"/>
          <w:szCs w:val="22"/>
        </w:rPr>
      </w:pPr>
      <w:r w:rsidRPr="009D3057">
        <w:rPr>
          <w:rFonts w:ascii="Times New Roman" w:hAnsi="Times New Roman"/>
          <w:b/>
          <w:sz w:val="22"/>
          <w:szCs w:val="22"/>
        </w:rPr>
        <w:t>Data Processing</w:t>
      </w:r>
    </w:p>
    <w:p w14:paraId="2CAF73BE" w14:textId="096CA68F" w:rsidR="00A42C0C" w:rsidRPr="009D3057" w:rsidRDefault="00A42C0C" w:rsidP="009D3057">
      <w:pPr>
        <w:spacing w:line="360" w:lineRule="auto"/>
        <w:rPr>
          <w:rFonts w:ascii="Times New Roman" w:hAnsi="Times New Roman"/>
          <w:sz w:val="22"/>
          <w:szCs w:val="22"/>
        </w:rPr>
      </w:pPr>
      <w:bookmarkStart w:id="79" w:name="_GoBack"/>
      <w:r w:rsidRPr="009D3057">
        <w:rPr>
          <w:rFonts w:ascii="Times New Roman" w:hAnsi="Times New Roman"/>
          <w:sz w:val="22"/>
          <w:szCs w:val="22"/>
        </w:rPr>
        <w:t xml:space="preserve">Data processing for </w:t>
      </w:r>
      <w:r w:rsidR="00EA4C81" w:rsidRPr="009D3057">
        <w:rPr>
          <w:rFonts w:ascii="Times New Roman" w:hAnsi="Times New Roman"/>
          <w:sz w:val="22"/>
          <w:szCs w:val="22"/>
        </w:rPr>
        <w:t>survey 2</w:t>
      </w:r>
      <w:r w:rsidRPr="009D3057">
        <w:rPr>
          <w:rFonts w:ascii="Times New Roman" w:hAnsi="Times New Roman"/>
          <w:sz w:val="22"/>
          <w:szCs w:val="22"/>
        </w:rPr>
        <w:t xml:space="preserve"> was very similar to </w:t>
      </w:r>
      <w:r w:rsidR="00EA4C81" w:rsidRPr="009D3057">
        <w:rPr>
          <w:rFonts w:ascii="Times New Roman" w:hAnsi="Times New Roman"/>
          <w:sz w:val="22"/>
          <w:szCs w:val="22"/>
        </w:rPr>
        <w:t>survey 1</w:t>
      </w:r>
      <w:r w:rsidRPr="009D3057">
        <w:rPr>
          <w:rFonts w:ascii="Times New Roman" w:hAnsi="Times New Roman"/>
          <w:sz w:val="22"/>
          <w:szCs w:val="22"/>
        </w:rPr>
        <w:t xml:space="preserve">. However, due to our additional questions about language, English translations for the standardized words were much more readily available. Because of the large sample size, many more phonological and morphological variations of first words were given. In these cases, a final standardized form was selected, and the various original first word forms became that standardized form. For example, parents listed “Dog </w:t>
      </w:r>
      <w:proofErr w:type="spellStart"/>
      <w:r w:rsidRPr="009D3057">
        <w:rPr>
          <w:rFonts w:ascii="Times New Roman" w:hAnsi="Times New Roman"/>
          <w:sz w:val="22"/>
          <w:szCs w:val="22"/>
        </w:rPr>
        <w:t>dog</w:t>
      </w:r>
      <w:proofErr w:type="spellEnd"/>
      <w:r w:rsidRPr="009D3057">
        <w:rPr>
          <w:rFonts w:ascii="Times New Roman" w:hAnsi="Times New Roman"/>
          <w:sz w:val="22"/>
          <w:szCs w:val="22"/>
        </w:rPr>
        <w:t>”, “Doggy”, “Doggie”, and “</w:t>
      </w:r>
      <w:proofErr w:type="spellStart"/>
      <w:r w:rsidRPr="009D3057">
        <w:rPr>
          <w:rFonts w:ascii="Times New Roman" w:hAnsi="Times New Roman"/>
          <w:sz w:val="22"/>
          <w:szCs w:val="22"/>
        </w:rPr>
        <w:t>Dogie</w:t>
      </w:r>
      <w:proofErr w:type="spellEnd"/>
      <w:r w:rsidRPr="009D3057">
        <w:rPr>
          <w:rFonts w:ascii="Times New Roman" w:hAnsi="Times New Roman"/>
          <w:sz w:val="22"/>
          <w:szCs w:val="22"/>
        </w:rPr>
        <w:t>” as the child’s first word; these were all treated as “Dog” in the standardized form. However, as discussed below, there was still some ambiguity in standardizing word forms, and we occasionally had to rely on the parent’s description of the situation of the word occurrence to inform our decisions. The most notable example in this dataset was “Baba” as the original first word response. “Baba” as an original first word had 80 occurrences, but according to the parent’s descriptions very often referred to “Ball,” “Bottle,” or “Grandma.” When the intent of the utterance was clear in the parent’s response, the appropriate standardized form of the word was listed. However, when this was not possible, the standardized form remained “Baba”, resulting in 37 “Baba” standardized first words</w:t>
      </w:r>
      <w:r w:rsidR="00EA4C81" w:rsidRPr="009D3057">
        <w:rPr>
          <w:rFonts w:ascii="Times New Roman" w:hAnsi="Times New Roman"/>
          <w:sz w:val="22"/>
          <w:szCs w:val="22"/>
        </w:rPr>
        <w:t>.</w:t>
      </w:r>
    </w:p>
    <w:bookmarkEnd w:id="79"/>
    <w:p w14:paraId="40BB355D" w14:textId="77777777" w:rsidR="00A42C0C" w:rsidRPr="009D3057" w:rsidRDefault="00A42C0C" w:rsidP="009D3057">
      <w:pPr>
        <w:spacing w:line="360" w:lineRule="auto"/>
        <w:rPr>
          <w:rFonts w:ascii="Times New Roman" w:hAnsi="Times New Roman"/>
          <w:sz w:val="22"/>
          <w:szCs w:val="22"/>
        </w:rPr>
      </w:pPr>
    </w:p>
    <w:p w14:paraId="68FAFF9C" w14:textId="54B93692" w:rsidR="00A42C0C" w:rsidRPr="009D3057" w:rsidRDefault="00A42C0C" w:rsidP="009D3057">
      <w:pPr>
        <w:spacing w:line="360" w:lineRule="auto"/>
        <w:rPr>
          <w:rFonts w:ascii="Times New Roman" w:hAnsi="Times New Roman"/>
          <w:b/>
          <w:sz w:val="22"/>
          <w:szCs w:val="22"/>
        </w:rPr>
      </w:pPr>
      <w:r w:rsidRPr="009D3057">
        <w:rPr>
          <w:rFonts w:ascii="Times New Roman" w:hAnsi="Times New Roman"/>
          <w:b/>
          <w:sz w:val="22"/>
          <w:szCs w:val="22"/>
        </w:rPr>
        <w:t>Survey 3: Contemporary Psycholinguist Diary Studies</w:t>
      </w:r>
    </w:p>
    <w:p w14:paraId="002CE0D0" w14:textId="2C32BE78" w:rsidR="00A42C0C" w:rsidRPr="009D3057" w:rsidRDefault="00A42C0C" w:rsidP="009D3057">
      <w:pPr>
        <w:spacing w:line="360" w:lineRule="auto"/>
        <w:rPr>
          <w:rFonts w:ascii="Times New Roman" w:hAnsi="Times New Roman"/>
          <w:b/>
          <w:sz w:val="22"/>
          <w:szCs w:val="22"/>
        </w:rPr>
      </w:pPr>
      <w:r w:rsidRPr="009D3057">
        <w:rPr>
          <w:rFonts w:ascii="Times New Roman" w:hAnsi="Times New Roman"/>
          <w:b/>
          <w:sz w:val="22"/>
          <w:szCs w:val="22"/>
        </w:rPr>
        <w:t>Methods</w:t>
      </w:r>
    </w:p>
    <w:p w14:paraId="606F62EB" w14:textId="5F72329A" w:rsidR="00A42C0C" w:rsidRPr="009D3057" w:rsidRDefault="00A42C0C" w:rsidP="009D3057">
      <w:pPr>
        <w:spacing w:line="360" w:lineRule="auto"/>
        <w:rPr>
          <w:rFonts w:ascii="Times New Roman" w:hAnsi="Times New Roman"/>
          <w:sz w:val="22"/>
          <w:szCs w:val="22"/>
        </w:rPr>
      </w:pPr>
      <w:r w:rsidRPr="009D3057">
        <w:rPr>
          <w:rFonts w:ascii="Times New Roman" w:hAnsi="Times New Roman"/>
          <w:sz w:val="22"/>
          <w:szCs w:val="22"/>
        </w:rPr>
        <w:t>We distributed a short survey via email to a Psycholinguist mailing list</w:t>
      </w:r>
      <w:r w:rsidR="00EA4C81" w:rsidRPr="009D3057">
        <w:rPr>
          <w:rFonts w:ascii="Times New Roman" w:hAnsi="Times New Roman"/>
          <w:sz w:val="22"/>
          <w:szCs w:val="22"/>
        </w:rPr>
        <w:t xml:space="preserve">. Participants were able to complete this survey more than once for multiple children. Questions included on the survey were: The approximate phonological form of your child’s first word, the age of the utterance, when the parent recorded this (if at all), the child’s sex, the target word, the child’s birth order (first or later born), the child’s current age. </w:t>
      </w:r>
    </w:p>
    <w:p w14:paraId="2F62CAE3" w14:textId="473C1F3C" w:rsidR="001754B7" w:rsidRPr="009D3057" w:rsidRDefault="001754B7" w:rsidP="009D3057">
      <w:pPr>
        <w:spacing w:line="360" w:lineRule="auto"/>
        <w:rPr>
          <w:rFonts w:ascii="Times New Roman" w:hAnsi="Times New Roman"/>
          <w:b/>
          <w:sz w:val="22"/>
          <w:szCs w:val="22"/>
        </w:rPr>
      </w:pPr>
      <w:r w:rsidRPr="009D3057">
        <w:rPr>
          <w:rFonts w:ascii="Times New Roman" w:hAnsi="Times New Roman"/>
          <w:b/>
          <w:sz w:val="22"/>
          <w:szCs w:val="22"/>
        </w:rPr>
        <w:t>Participants</w:t>
      </w:r>
    </w:p>
    <w:p w14:paraId="7C0E2F5E" w14:textId="7773ED20" w:rsidR="001754B7" w:rsidRPr="009D3057" w:rsidRDefault="005D6B10" w:rsidP="009D3057">
      <w:pPr>
        <w:spacing w:line="360" w:lineRule="auto"/>
        <w:rPr>
          <w:rFonts w:ascii="Times New Roman" w:hAnsi="Times New Roman"/>
          <w:sz w:val="22"/>
          <w:szCs w:val="22"/>
        </w:rPr>
      </w:pPr>
      <w:r w:rsidRPr="009D3057">
        <w:rPr>
          <w:rFonts w:ascii="Times New Roman" w:hAnsi="Times New Roman"/>
          <w:sz w:val="22"/>
          <w:szCs w:val="22"/>
        </w:rPr>
        <w:t>We received 52</w:t>
      </w:r>
      <w:r w:rsidR="001754B7" w:rsidRPr="009D3057">
        <w:rPr>
          <w:rFonts w:ascii="Times New Roman" w:hAnsi="Times New Roman"/>
          <w:sz w:val="22"/>
          <w:szCs w:val="22"/>
        </w:rPr>
        <w:t xml:space="preserve"> responses from this survey </w:t>
      </w:r>
      <w:r w:rsidR="00195DBC" w:rsidRPr="009D3057">
        <w:rPr>
          <w:rFonts w:ascii="Times New Roman" w:hAnsi="Times New Roman"/>
          <w:sz w:val="22"/>
          <w:szCs w:val="22"/>
        </w:rPr>
        <w:t>(26 female, 26</w:t>
      </w:r>
      <w:r w:rsidR="006E3A30" w:rsidRPr="009D3057">
        <w:rPr>
          <w:rFonts w:ascii="Times New Roman" w:hAnsi="Times New Roman"/>
          <w:sz w:val="22"/>
          <w:szCs w:val="22"/>
        </w:rPr>
        <w:t xml:space="preserve"> male, mean age = 11.16 months, median age 11 months). </w:t>
      </w:r>
    </w:p>
    <w:p w14:paraId="547BE5B1" w14:textId="7CB7F88D" w:rsidR="006E3A30" w:rsidRPr="009D3057" w:rsidRDefault="006E3A30" w:rsidP="009D3057">
      <w:pPr>
        <w:spacing w:line="360" w:lineRule="auto"/>
        <w:rPr>
          <w:rFonts w:ascii="Times New Roman" w:hAnsi="Times New Roman"/>
          <w:b/>
          <w:sz w:val="22"/>
          <w:szCs w:val="22"/>
        </w:rPr>
      </w:pPr>
      <w:r w:rsidRPr="009D3057">
        <w:rPr>
          <w:rFonts w:ascii="Times New Roman" w:hAnsi="Times New Roman"/>
          <w:b/>
          <w:sz w:val="22"/>
          <w:szCs w:val="22"/>
        </w:rPr>
        <w:t>Data processing</w:t>
      </w:r>
    </w:p>
    <w:p w14:paraId="3027AA2B" w14:textId="2EBD77FA" w:rsidR="006E3A30" w:rsidRPr="009D3057" w:rsidRDefault="006E3A30" w:rsidP="009D3057">
      <w:pPr>
        <w:spacing w:line="360" w:lineRule="auto"/>
        <w:rPr>
          <w:rFonts w:ascii="Times New Roman" w:hAnsi="Times New Roman"/>
          <w:sz w:val="22"/>
          <w:szCs w:val="22"/>
        </w:rPr>
      </w:pPr>
      <w:r w:rsidRPr="009D3057">
        <w:rPr>
          <w:rFonts w:ascii="Times New Roman" w:hAnsi="Times New Roman"/>
          <w:sz w:val="22"/>
          <w:szCs w:val="22"/>
        </w:rPr>
        <w:t>Data was handled similarly as in surveys 1 and 2.</w:t>
      </w:r>
    </w:p>
    <w:p w14:paraId="18632635" w14:textId="77777777" w:rsidR="006E3A30" w:rsidRPr="009D3057" w:rsidRDefault="006E3A30" w:rsidP="009D3057">
      <w:pPr>
        <w:spacing w:line="360" w:lineRule="auto"/>
        <w:rPr>
          <w:rFonts w:ascii="Times New Roman" w:hAnsi="Times New Roman"/>
          <w:sz w:val="22"/>
          <w:szCs w:val="22"/>
        </w:rPr>
      </w:pPr>
    </w:p>
    <w:p w14:paraId="35B0788E" w14:textId="7C817F71" w:rsidR="006E3A30" w:rsidRPr="009D3057" w:rsidRDefault="006E3A30" w:rsidP="009D3057">
      <w:pPr>
        <w:spacing w:line="360" w:lineRule="auto"/>
        <w:rPr>
          <w:rFonts w:ascii="Times New Roman" w:hAnsi="Times New Roman"/>
          <w:b/>
          <w:sz w:val="22"/>
          <w:szCs w:val="22"/>
        </w:rPr>
      </w:pPr>
      <w:r w:rsidRPr="009D3057">
        <w:rPr>
          <w:rFonts w:ascii="Times New Roman" w:hAnsi="Times New Roman"/>
          <w:b/>
          <w:sz w:val="22"/>
          <w:szCs w:val="22"/>
        </w:rPr>
        <w:t xml:space="preserve">Dataset 4: Wordbank MB-CDI </w:t>
      </w:r>
    </w:p>
    <w:p w14:paraId="4E0DA50B" w14:textId="0510CBA8" w:rsidR="006E3A30" w:rsidRPr="009D3057" w:rsidRDefault="006E3A30" w:rsidP="009D3057">
      <w:pPr>
        <w:spacing w:line="360" w:lineRule="auto"/>
        <w:rPr>
          <w:rFonts w:ascii="Times New Roman" w:hAnsi="Times New Roman"/>
          <w:b/>
          <w:sz w:val="22"/>
          <w:szCs w:val="22"/>
        </w:rPr>
      </w:pPr>
      <w:r w:rsidRPr="009D3057">
        <w:rPr>
          <w:rFonts w:ascii="Times New Roman" w:hAnsi="Times New Roman"/>
          <w:b/>
          <w:sz w:val="22"/>
          <w:szCs w:val="22"/>
        </w:rPr>
        <w:t>Methods</w:t>
      </w:r>
    </w:p>
    <w:p w14:paraId="0F031A33" w14:textId="6AF1FE40" w:rsidR="006E3A30" w:rsidRPr="009D3057" w:rsidRDefault="006E3A30" w:rsidP="009D3057">
      <w:pPr>
        <w:spacing w:line="360" w:lineRule="auto"/>
        <w:rPr>
          <w:rFonts w:ascii="Times New Roman" w:hAnsi="Times New Roman"/>
          <w:b/>
          <w:sz w:val="22"/>
          <w:szCs w:val="22"/>
        </w:rPr>
      </w:pPr>
      <w:r w:rsidRPr="009D3057">
        <w:rPr>
          <w:rFonts w:ascii="Times New Roman" w:hAnsi="Times New Roman"/>
          <w:b/>
          <w:sz w:val="22"/>
          <w:szCs w:val="22"/>
        </w:rPr>
        <w:t>Participants</w:t>
      </w:r>
    </w:p>
    <w:p w14:paraId="70619730" w14:textId="6EC50293" w:rsidR="006E3A30" w:rsidRPr="009D3057" w:rsidRDefault="006E3A30" w:rsidP="009D3057">
      <w:pPr>
        <w:spacing w:line="360" w:lineRule="auto"/>
        <w:rPr>
          <w:rFonts w:ascii="Times New Roman" w:hAnsi="Times New Roman"/>
          <w:b/>
          <w:sz w:val="22"/>
          <w:szCs w:val="22"/>
        </w:rPr>
      </w:pPr>
      <w:r w:rsidRPr="009D3057">
        <w:rPr>
          <w:rFonts w:ascii="Times New Roman" w:hAnsi="Times New Roman"/>
          <w:b/>
          <w:sz w:val="22"/>
          <w:szCs w:val="22"/>
        </w:rPr>
        <w:t xml:space="preserve">Data processing </w:t>
      </w:r>
    </w:p>
    <w:p w14:paraId="60B3DA27" w14:textId="77777777" w:rsidR="006E3A30" w:rsidRPr="009D3057" w:rsidRDefault="006E3A30" w:rsidP="009D3057">
      <w:pPr>
        <w:spacing w:line="360" w:lineRule="auto"/>
        <w:rPr>
          <w:rFonts w:ascii="Times New Roman" w:hAnsi="Times New Roman"/>
          <w:b/>
          <w:sz w:val="22"/>
          <w:szCs w:val="22"/>
        </w:rPr>
      </w:pPr>
    </w:p>
    <w:p w14:paraId="1700BDA3" w14:textId="1972D21D" w:rsidR="006E3A30" w:rsidRPr="009D3057" w:rsidRDefault="006E3A30" w:rsidP="009D3057">
      <w:pPr>
        <w:spacing w:line="360" w:lineRule="auto"/>
        <w:rPr>
          <w:rFonts w:ascii="Times New Roman" w:hAnsi="Times New Roman"/>
          <w:b/>
          <w:sz w:val="22"/>
          <w:szCs w:val="22"/>
        </w:rPr>
      </w:pPr>
      <w:r w:rsidRPr="009D3057">
        <w:rPr>
          <w:rFonts w:ascii="Times New Roman" w:hAnsi="Times New Roman"/>
          <w:b/>
          <w:sz w:val="22"/>
          <w:szCs w:val="22"/>
        </w:rPr>
        <w:t xml:space="preserve">Analyses </w:t>
      </w:r>
    </w:p>
    <w:p w14:paraId="678A6866" w14:textId="39ACA264" w:rsidR="004D3FA5" w:rsidRDefault="004D3FA5" w:rsidP="009D3057">
      <w:pPr>
        <w:tabs>
          <w:tab w:val="left" w:pos="7249"/>
        </w:tabs>
        <w:spacing w:line="360" w:lineRule="auto"/>
        <w:rPr>
          <w:ins w:id="80" w:author="Michael C Frank" w:date="2015-01-14T08:55:00Z"/>
          <w:rFonts w:ascii="Times New Roman" w:hAnsi="Times New Roman"/>
          <w:sz w:val="22"/>
          <w:szCs w:val="22"/>
        </w:rPr>
      </w:pPr>
    </w:p>
    <w:p w14:paraId="566E4324" w14:textId="53FB376E" w:rsidR="00E2233C" w:rsidRPr="009D3057" w:rsidDel="004D3FA5" w:rsidRDefault="00830404" w:rsidP="009D3057">
      <w:pPr>
        <w:tabs>
          <w:tab w:val="left" w:pos="7249"/>
        </w:tabs>
        <w:spacing w:line="360" w:lineRule="auto"/>
        <w:rPr>
          <w:del w:id="81" w:author="Michael C Frank" w:date="2015-01-14T08:55:00Z"/>
          <w:rFonts w:ascii="Times New Roman" w:hAnsi="Times New Roman"/>
          <w:sz w:val="22"/>
          <w:szCs w:val="22"/>
        </w:rPr>
      </w:pPr>
      <w:commentRangeStart w:id="82"/>
      <w:del w:id="83" w:author="Michael C Frank" w:date="2015-01-14T08:55:00Z">
        <w:r w:rsidRPr="009D3057" w:rsidDel="004D3FA5">
          <w:rPr>
            <w:rFonts w:ascii="Times New Roman" w:hAnsi="Times New Roman"/>
            <w:sz w:val="22"/>
            <w:szCs w:val="22"/>
          </w:rPr>
          <w:delText>Due to the large amount of information yielded by these 4 datasets,</w:delText>
        </w:r>
        <w:r w:rsidR="00E2233C" w:rsidRPr="009D3057" w:rsidDel="004D3FA5">
          <w:rPr>
            <w:rFonts w:ascii="Times New Roman" w:hAnsi="Times New Roman"/>
            <w:sz w:val="22"/>
            <w:szCs w:val="22"/>
          </w:rPr>
          <w:delText xml:space="preserve"> we restricted the analyses presented. </w:delText>
        </w:r>
      </w:del>
    </w:p>
    <w:p w14:paraId="6A35FCB4" w14:textId="77777777" w:rsidR="00E2233C" w:rsidRPr="009D3057" w:rsidRDefault="00E2233C" w:rsidP="009D3057">
      <w:pPr>
        <w:tabs>
          <w:tab w:val="left" w:pos="7249"/>
        </w:tabs>
        <w:spacing w:line="360" w:lineRule="auto"/>
        <w:rPr>
          <w:rFonts w:ascii="Times New Roman" w:hAnsi="Times New Roman"/>
          <w:b/>
          <w:sz w:val="22"/>
          <w:szCs w:val="22"/>
        </w:rPr>
      </w:pPr>
      <w:r w:rsidRPr="009D3057">
        <w:rPr>
          <w:rFonts w:ascii="Times New Roman" w:hAnsi="Times New Roman"/>
          <w:b/>
          <w:sz w:val="22"/>
          <w:szCs w:val="22"/>
        </w:rPr>
        <w:t xml:space="preserve">Age Analyses </w:t>
      </w:r>
    </w:p>
    <w:commentRangeEnd w:id="82"/>
    <w:p w14:paraId="1019350E" w14:textId="58B0CD55" w:rsidR="00727AF0" w:rsidRPr="009D3057" w:rsidRDefault="004D3FA5" w:rsidP="009D3057">
      <w:pPr>
        <w:tabs>
          <w:tab w:val="left" w:pos="7249"/>
        </w:tabs>
        <w:spacing w:line="360" w:lineRule="auto"/>
        <w:rPr>
          <w:rFonts w:ascii="Times New Roman" w:hAnsi="Times New Roman"/>
          <w:sz w:val="22"/>
          <w:szCs w:val="22"/>
        </w:rPr>
      </w:pPr>
      <w:r>
        <w:rPr>
          <w:rStyle w:val="CommentReference"/>
        </w:rPr>
        <w:commentReference w:id="82"/>
      </w:r>
      <w:r w:rsidR="00727AF0" w:rsidRPr="009D3057">
        <w:rPr>
          <w:rFonts w:ascii="Times New Roman" w:hAnsi="Times New Roman"/>
          <w:sz w:val="22"/>
          <w:szCs w:val="22"/>
        </w:rPr>
        <w:t>In Survey 1, more than 40% of parents reported that their children had produced a first word by 10 months. Because the canonically cited appearance of a first word is around 12 months (citatio</w:t>
      </w:r>
      <w:r w:rsidR="00E560B7" w:rsidRPr="009D3057">
        <w:rPr>
          <w:rFonts w:ascii="Times New Roman" w:hAnsi="Times New Roman"/>
          <w:sz w:val="22"/>
          <w:szCs w:val="22"/>
        </w:rPr>
        <w:t>n here), the youngest that parents could report a first word on Survey 1 was “10 months or before.” Given these results, Surveys 2 allowed parents to respond anywhere from 0 – 24 months, and Survey 3 was a free response. For Dataset 4, we examined children who only produced one word.</w:t>
      </w:r>
      <w:r w:rsidR="00E97660" w:rsidRPr="009D3057">
        <w:rPr>
          <w:rFonts w:ascii="Times New Roman" w:hAnsi="Times New Roman"/>
          <w:sz w:val="22"/>
          <w:szCs w:val="22"/>
        </w:rPr>
        <w:t xml:space="preserve"> Thus, age data for the Turk, Info, and Wordbank datasets were more varied.</w:t>
      </w:r>
      <w:r w:rsidR="00E560B7" w:rsidRPr="009D3057">
        <w:rPr>
          <w:rFonts w:ascii="Times New Roman" w:hAnsi="Times New Roman"/>
          <w:sz w:val="22"/>
          <w:szCs w:val="22"/>
        </w:rPr>
        <w:t xml:space="preserve"> Taking these datasets, we graphed the cumulative probability of a child producing a first word as a function of age (Figure 1). While a child is significantly more likely to have uttered a first word by 12 months, the data suggest that some children are indeed producing words before 12 months. </w:t>
      </w:r>
    </w:p>
    <w:p w14:paraId="29BF350D" w14:textId="21693761" w:rsidR="00E97660" w:rsidRPr="009D3057" w:rsidRDefault="00E97660" w:rsidP="009D3057">
      <w:pPr>
        <w:pStyle w:val="ListParagraph"/>
        <w:numPr>
          <w:ilvl w:val="0"/>
          <w:numId w:val="3"/>
        </w:numPr>
        <w:tabs>
          <w:tab w:val="left" w:pos="7249"/>
        </w:tabs>
        <w:spacing w:line="360" w:lineRule="auto"/>
        <w:rPr>
          <w:rFonts w:ascii="Times New Roman" w:hAnsi="Times New Roman"/>
          <w:sz w:val="22"/>
          <w:szCs w:val="22"/>
        </w:rPr>
      </w:pPr>
      <w:r w:rsidRPr="009D3057">
        <w:rPr>
          <w:rFonts w:ascii="Times New Roman" w:hAnsi="Times New Roman"/>
          <w:sz w:val="22"/>
          <w:szCs w:val="22"/>
        </w:rPr>
        <w:t>Talk a bit about over identification of babble?</w:t>
      </w:r>
    </w:p>
    <w:p w14:paraId="2762F5F6" w14:textId="4FF15BDA" w:rsidR="00E97660" w:rsidRPr="009D3057" w:rsidRDefault="00E97660" w:rsidP="009D3057">
      <w:pPr>
        <w:pStyle w:val="ListParagraph"/>
        <w:numPr>
          <w:ilvl w:val="0"/>
          <w:numId w:val="3"/>
        </w:numPr>
        <w:tabs>
          <w:tab w:val="left" w:pos="7249"/>
        </w:tabs>
        <w:spacing w:line="360" w:lineRule="auto"/>
        <w:rPr>
          <w:rFonts w:ascii="Times New Roman" w:hAnsi="Times New Roman"/>
          <w:sz w:val="22"/>
          <w:szCs w:val="22"/>
        </w:rPr>
      </w:pPr>
      <w:r w:rsidRPr="009D3057">
        <w:rPr>
          <w:rFonts w:ascii="Times New Roman" w:hAnsi="Times New Roman"/>
          <w:sz w:val="22"/>
          <w:szCs w:val="22"/>
        </w:rPr>
        <w:t xml:space="preserve">10m? </w:t>
      </w:r>
      <w:proofErr w:type="spellStart"/>
      <w:proofErr w:type="gramStart"/>
      <w:r w:rsidRPr="009D3057">
        <w:rPr>
          <w:rFonts w:ascii="Times New Roman" w:hAnsi="Times New Roman"/>
          <w:sz w:val="22"/>
          <w:szCs w:val="22"/>
        </w:rPr>
        <w:t>ehh</w:t>
      </w:r>
      <w:proofErr w:type="spellEnd"/>
      <w:proofErr w:type="gramEnd"/>
    </w:p>
    <w:p w14:paraId="594310A4" w14:textId="1223B7F7" w:rsidR="00524957" w:rsidRPr="009D3057" w:rsidRDefault="00524957" w:rsidP="009D3057">
      <w:pPr>
        <w:tabs>
          <w:tab w:val="left" w:pos="7249"/>
        </w:tabs>
        <w:spacing w:line="360" w:lineRule="auto"/>
        <w:rPr>
          <w:rFonts w:ascii="Times New Roman" w:hAnsi="Times New Roman"/>
          <w:sz w:val="22"/>
          <w:szCs w:val="22"/>
        </w:rPr>
      </w:pPr>
      <w:r w:rsidRPr="009D3057">
        <w:rPr>
          <w:rFonts w:ascii="Times New Roman" w:hAnsi="Times New Roman"/>
          <w:noProof/>
          <w:sz w:val="22"/>
          <w:szCs w:val="22"/>
        </w:rPr>
        <w:drawing>
          <wp:inline distT="0" distB="0" distL="0" distR="0" wp14:anchorId="7F552A1C" wp14:editId="0567AFD4">
            <wp:extent cx="4077784" cy="320040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data_4sets.pdf"/>
                    <pic:cNvPicPr/>
                  </pic:nvPicPr>
                  <pic:blipFill>
                    <a:blip r:embed="rId7">
                      <a:extLst>
                        <a:ext uri="{28A0092B-C50C-407E-A947-70E740481C1C}">
                          <a14:useLocalDpi xmlns:a14="http://schemas.microsoft.com/office/drawing/2010/main" val="0"/>
                        </a:ext>
                      </a:extLst>
                    </a:blip>
                    <a:stretch>
                      <a:fillRect/>
                    </a:stretch>
                  </pic:blipFill>
                  <pic:spPr>
                    <a:xfrm>
                      <a:off x="0" y="0"/>
                      <a:ext cx="4077784" cy="3200400"/>
                    </a:xfrm>
                    <a:prstGeom prst="rect">
                      <a:avLst/>
                    </a:prstGeom>
                  </pic:spPr>
                </pic:pic>
              </a:graphicData>
            </a:graphic>
          </wp:inline>
        </w:drawing>
      </w:r>
    </w:p>
    <w:p w14:paraId="795DA590" w14:textId="22AC375C" w:rsidR="00E97660" w:rsidRPr="009D3057" w:rsidRDefault="00E97660" w:rsidP="009D3057">
      <w:pPr>
        <w:tabs>
          <w:tab w:val="left" w:pos="7249"/>
        </w:tabs>
        <w:spacing w:line="360" w:lineRule="auto"/>
        <w:rPr>
          <w:rFonts w:ascii="Times New Roman" w:hAnsi="Times New Roman"/>
          <w:sz w:val="22"/>
          <w:szCs w:val="22"/>
        </w:rPr>
      </w:pPr>
      <w:r w:rsidRPr="009D3057">
        <w:rPr>
          <w:rFonts w:ascii="Times New Roman" w:hAnsi="Times New Roman"/>
          <w:sz w:val="22"/>
          <w:szCs w:val="22"/>
        </w:rPr>
        <w:t xml:space="preserve">Figure 1. </w:t>
      </w:r>
    </w:p>
    <w:p w14:paraId="18A590AF" w14:textId="77777777" w:rsidR="00E97660" w:rsidRPr="009D3057" w:rsidRDefault="00E97660" w:rsidP="009D3057">
      <w:pPr>
        <w:tabs>
          <w:tab w:val="left" w:pos="7249"/>
        </w:tabs>
        <w:spacing w:line="360" w:lineRule="auto"/>
        <w:rPr>
          <w:rFonts w:ascii="Times New Roman" w:hAnsi="Times New Roman"/>
          <w:sz w:val="22"/>
          <w:szCs w:val="22"/>
        </w:rPr>
      </w:pPr>
    </w:p>
    <w:p w14:paraId="3D23C719" w14:textId="739796C3" w:rsidR="00A42C0C" w:rsidRPr="009D3057" w:rsidRDefault="00A42C0C" w:rsidP="009D3057">
      <w:pPr>
        <w:spacing w:line="360" w:lineRule="auto"/>
        <w:rPr>
          <w:rFonts w:ascii="Times New Roman" w:hAnsi="Times New Roman"/>
          <w:sz w:val="22"/>
          <w:szCs w:val="22"/>
        </w:rPr>
      </w:pPr>
    </w:p>
    <w:p w14:paraId="081723D9" w14:textId="3B702B8A" w:rsidR="00524957" w:rsidRPr="009D3057" w:rsidRDefault="00524957" w:rsidP="009D3057">
      <w:pPr>
        <w:spacing w:line="360" w:lineRule="auto"/>
        <w:rPr>
          <w:rFonts w:ascii="Times New Roman" w:hAnsi="Times New Roman"/>
          <w:b/>
          <w:sz w:val="22"/>
          <w:szCs w:val="22"/>
        </w:rPr>
      </w:pPr>
      <w:r w:rsidRPr="009D3057">
        <w:rPr>
          <w:rFonts w:ascii="Times New Roman" w:hAnsi="Times New Roman"/>
          <w:b/>
          <w:sz w:val="22"/>
          <w:szCs w:val="22"/>
        </w:rPr>
        <w:t>CDI Categories</w:t>
      </w:r>
    </w:p>
    <w:p w14:paraId="48514E48" w14:textId="5E85368D" w:rsidR="00D72BC0" w:rsidRPr="009D3057" w:rsidRDefault="00D72BC0" w:rsidP="009D3057">
      <w:pPr>
        <w:tabs>
          <w:tab w:val="left" w:pos="7249"/>
        </w:tabs>
        <w:spacing w:line="360" w:lineRule="auto"/>
        <w:rPr>
          <w:rFonts w:ascii="Times New Roman" w:hAnsi="Times New Roman"/>
          <w:sz w:val="22"/>
          <w:szCs w:val="22"/>
        </w:rPr>
      </w:pPr>
      <w:r w:rsidRPr="009D3057">
        <w:rPr>
          <w:rFonts w:ascii="Times New Roman" w:hAnsi="Times New Roman"/>
          <w:sz w:val="22"/>
          <w:szCs w:val="22"/>
        </w:rPr>
        <w:t>We next turned to investigate another aspect of variability in early language production, se</w:t>
      </w:r>
      <w:r w:rsidR="002E6C1F" w:rsidRPr="009D3057">
        <w:rPr>
          <w:rFonts w:ascii="Times New Roman" w:hAnsi="Times New Roman"/>
          <w:sz w:val="22"/>
          <w:szCs w:val="22"/>
        </w:rPr>
        <w:t>mantic category (Citation?); additionally, we explored the possibility of developmental differences in differential production for certain semantic categories</w:t>
      </w:r>
      <w:r w:rsidRPr="009D3057">
        <w:rPr>
          <w:rFonts w:ascii="Times New Roman" w:hAnsi="Times New Roman"/>
          <w:sz w:val="22"/>
          <w:szCs w:val="22"/>
        </w:rPr>
        <w:t xml:space="preserve">. While the CDM and Mechanical Turk surveys both prompted parents to assign a CDI-Category to their children’s first words, a researcher separately validated responses, and corrected misclassified words. MB-CDI category-word mappings generated by the CDM and Mechanical Turk data processing were used for any subsequent classification of CDI categories. For all the datasets, we split the </w:t>
      </w:r>
      <w:r w:rsidR="002E6C1F" w:rsidRPr="009D3057">
        <w:rPr>
          <w:rFonts w:ascii="Times New Roman" w:hAnsi="Times New Roman"/>
          <w:sz w:val="22"/>
          <w:szCs w:val="22"/>
        </w:rPr>
        <w:t xml:space="preserve">data at 12 months, and graphed the occurrences of a word belonging to that semantic category as a proportion of the total words in that dataset and age group. </w:t>
      </w:r>
    </w:p>
    <w:p w14:paraId="496F4100" w14:textId="581F672B" w:rsidR="00D72BC0" w:rsidRPr="009D3057" w:rsidRDefault="002E6C1F" w:rsidP="009D3057">
      <w:pPr>
        <w:pStyle w:val="ListParagraph"/>
        <w:numPr>
          <w:ilvl w:val="0"/>
          <w:numId w:val="3"/>
        </w:numPr>
        <w:spacing w:line="360" w:lineRule="auto"/>
        <w:rPr>
          <w:rFonts w:ascii="Times New Roman" w:hAnsi="Times New Roman"/>
          <w:sz w:val="22"/>
          <w:szCs w:val="22"/>
        </w:rPr>
      </w:pPr>
      <w:r w:rsidRPr="009D3057">
        <w:rPr>
          <w:rFonts w:ascii="Times New Roman" w:hAnsi="Times New Roman"/>
          <w:sz w:val="22"/>
          <w:szCs w:val="22"/>
        </w:rPr>
        <w:t xml:space="preserve">Talk about the categories that are more often represented. </w:t>
      </w:r>
    </w:p>
    <w:p w14:paraId="3271F060" w14:textId="0FD55079" w:rsidR="009D3057" w:rsidRPr="009D3057" w:rsidRDefault="009D3057" w:rsidP="009D3057">
      <w:pPr>
        <w:pStyle w:val="ListParagraph"/>
        <w:numPr>
          <w:ilvl w:val="0"/>
          <w:numId w:val="3"/>
        </w:numPr>
        <w:spacing w:line="360" w:lineRule="auto"/>
        <w:rPr>
          <w:rFonts w:ascii="Times New Roman" w:hAnsi="Times New Roman"/>
          <w:sz w:val="22"/>
          <w:szCs w:val="22"/>
        </w:rPr>
      </w:pPr>
      <w:r w:rsidRPr="009D3057">
        <w:rPr>
          <w:rFonts w:ascii="Times New Roman" w:hAnsi="Times New Roman"/>
          <w:sz w:val="22"/>
          <w:szCs w:val="22"/>
        </w:rPr>
        <w:t>What makes these more likely to be a first word?</w:t>
      </w:r>
      <w:r w:rsidRPr="009D3057">
        <w:rPr>
          <w:rFonts w:ascii="Times New Roman" w:hAnsi="Times New Roman"/>
          <w:sz w:val="22"/>
          <w:szCs w:val="22"/>
        </w:rPr>
        <w:tab/>
      </w:r>
    </w:p>
    <w:p w14:paraId="4A1E84B1" w14:textId="22D3EC80" w:rsidR="009D3057" w:rsidRPr="009D3057" w:rsidRDefault="009D3057" w:rsidP="009D3057">
      <w:pPr>
        <w:pStyle w:val="ListParagraph"/>
        <w:numPr>
          <w:ilvl w:val="1"/>
          <w:numId w:val="3"/>
        </w:numPr>
        <w:spacing w:line="360" w:lineRule="auto"/>
        <w:rPr>
          <w:rFonts w:ascii="Times New Roman" w:hAnsi="Times New Roman"/>
          <w:sz w:val="22"/>
          <w:szCs w:val="22"/>
        </w:rPr>
      </w:pPr>
      <w:r w:rsidRPr="009D3057">
        <w:rPr>
          <w:rFonts w:ascii="Times New Roman" w:hAnsi="Times New Roman"/>
          <w:sz w:val="22"/>
          <w:szCs w:val="22"/>
        </w:rPr>
        <w:t>Important to babies?</w:t>
      </w:r>
    </w:p>
    <w:p w14:paraId="057CE117" w14:textId="140F4303" w:rsidR="009D3057" w:rsidRPr="009D3057" w:rsidRDefault="009D3057" w:rsidP="009D3057">
      <w:pPr>
        <w:pStyle w:val="ListParagraph"/>
        <w:numPr>
          <w:ilvl w:val="1"/>
          <w:numId w:val="3"/>
        </w:numPr>
        <w:spacing w:line="360" w:lineRule="auto"/>
        <w:rPr>
          <w:rFonts w:ascii="Times New Roman" w:hAnsi="Times New Roman"/>
          <w:sz w:val="22"/>
          <w:szCs w:val="22"/>
        </w:rPr>
      </w:pPr>
      <w:r w:rsidRPr="009D3057">
        <w:rPr>
          <w:rFonts w:ascii="Times New Roman" w:hAnsi="Times New Roman"/>
          <w:sz w:val="22"/>
          <w:szCs w:val="22"/>
        </w:rPr>
        <w:t xml:space="preserve">Ease of production? </w:t>
      </w:r>
    </w:p>
    <w:p w14:paraId="3724A65E" w14:textId="63C0B831" w:rsidR="009D3057" w:rsidRPr="009D3057" w:rsidRDefault="009D3057" w:rsidP="009D3057">
      <w:pPr>
        <w:pStyle w:val="ListParagraph"/>
        <w:numPr>
          <w:ilvl w:val="1"/>
          <w:numId w:val="3"/>
        </w:numPr>
        <w:spacing w:line="360" w:lineRule="auto"/>
        <w:rPr>
          <w:rFonts w:ascii="Times New Roman" w:hAnsi="Times New Roman"/>
          <w:sz w:val="22"/>
          <w:szCs w:val="22"/>
        </w:rPr>
      </w:pPr>
      <w:r w:rsidRPr="009D3057">
        <w:rPr>
          <w:rFonts w:ascii="Times New Roman" w:hAnsi="Times New Roman"/>
          <w:sz w:val="22"/>
          <w:szCs w:val="22"/>
        </w:rPr>
        <w:t xml:space="preserve">Input Frequency? </w:t>
      </w:r>
    </w:p>
    <w:p w14:paraId="288A7BEB" w14:textId="77777777" w:rsidR="009D3057" w:rsidRPr="009D3057" w:rsidRDefault="009D3057" w:rsidP="009D3057">
      <w:pPr>
        <w:pStyle w:val="ListParagraph"/>
        <w:spacing w:line="360" w:lineRule="auto"/>
        <w:ind w:left="1440"/>
        <w:rPr>
          <w:rFonts w:ascii="Times New Roman" w:hAnsi="Times New Roman"/>
          <w:sz w:val="22"/>
          <w:szCs w:val="22"/>
        </w:rPr>
      </w:pPr>
    </w:p>
    <w:p w14:paraId="7AC6E5F0" w14:textId="624DFEC4" w:rsidR="00524957" w:rsidRPr="009D3057" w:rsidRDefault="00524957" w:rsidP="009D3057">
      <w:pPr>
        <w:spacing w:line="360" w:lineRule="auto"/>
        <w:rPr>
          <w:rFonts w:ascii="Times New Roman" w:hAnsi="Times New Roman"/>
          <w:sz w:val="22"/>
          <w:szCs w:val="22"/>
        </w:rPr>
      </w:pPr>
      <w:r w:rsidRPr="009D3057">
        <w:rPr>
          <w:rFonts w:ascii="Times New Roman" w:hAnsi="Times New Roman"/>
          <w:noProof/>
          <w:sz w:val="22"/>
          <w:szCs w:val="22"/>
        </w:rPr>
        <w:drawing>
          <wp:inline distT="0" distB="0" distL="0" distR="0" wp14:anchorId="65338BA1" wp14:editId="669AD6CD">
            <wp:extent cx="453005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icats_4sets.pdf"/>
                    <pic:cNvPicPr/>
                  </pic:nvPicPr>
                  <pic:blipFill>
                    <a:blip r:embed="rId8">
                      <a:extLst>
                        <a:ext uri="{28A0092B-C50C-407E-A947-70E740481C1C}">
                          <a14:useLocalDpi xmlns:a14="http://schemas.microsoft.com/office/drawing/2010/main" val="0"/>
                        </a:ext>
                      </a:extLst>
                    </a:blip>
                    <a:stretch>
                      <a:fillRect/>
                    </a:stretch>
                  </pic:blipFill>
                  <pic:spPr>
                    <a:xfrm>
                      <a:off x="0" y="0"/>
                      <a:ext cx="4530055" cy="3657600"/>
                    </a:xfrm>
                    <a:prstGeom prst="rect">
                      <a:avLst/>
                    </a:prstGeom>
                  </pic:spPr>
                </pic:pic>
              </a:graphicData>
            </a:graphic>
          </wp:inline>
        </w:drawing>
      </w:r>
    </w:p>
    <w:p w14:paraId="5DE1ECAB" w14:textId="3F414B8A" w:rsidR="002E6C1F" w:rsidRPr="009D3057" w:rsidRDefault="002E6C1F" w:rsidP="009D3057">
      <w:pPr>
        <w:spacing w:line="360" w:lineRule="auto"/>
        <w:rPr>
          <w:rFonts w:ascii="Times New Roman" w:hAnsi="Times New Roman"/>
          <w:sz w:val="22"/>
          <w:szCs w:val="22"/>
        </w:rPr>
      </w:pPr>
      <w:r w:rsidRPr="009D3057">
        <w:rPr>
          <w:rFonts w:ascii="Times New Roman" w:hAnsi="Times New Roman"/>
          <w:sz w:val="22"/>
          <w:szCs w:val="22"/>
        </w:rPr>
        <w:t>Figure 2</w:t>
      </w:r>
    </w:p>
    <w:p w14:paraId="7CB60862" w14:textId="77777777" w:rsidR="007A12BB" w:rsidRPr="009D3057" w:rsidRDefault="007A12BB" w:rsidP="009D3057">
      <w:pPr>
        <w:spacing w:line="360" w:lineRule="auto"/>
        <w:rPr>
          <w:rFonts w:ascii="Times New Roman" w:hAnsi="Times New Roman"/>
          <w:b/>
          <w:sz w:val="22"/>
          <w:szCs w:val="22"/>
        </w:rPr>
      </w:pPr>
    </w:p>
    <w:p w14:paraId="1E9CB41A" w14:textId="72B7A71B" w:rsidR="007A12BB" w:rsidRPr="009D3057" w:rsidRDefault="009D3057" w:rsidP="009D3057">
      <w:pPr>
        <w:spacing w:line="360" w:lineRule="auto"/>
        <w:rPr>
          <w:rFonts w:ascii="Times New Roman" w:hAnsi="Times New Roman"/>
          <w:b/>
          <w:sz w:val="22"/>
          <w:szCs w:val="22"/>
        </w:rPr>
      </w:pPr>
      <w:r w:rsidRPr="009D3057">
        <w:rPr>
          <w:rFonts w:ascii="Times New Roman" w:hAnsi="Times New Roman"/>
          <w:b/>
          <w:sz w:val="22"/>
          <w:szCs w:val="22"/>
        </w:rPr>
        <w:t xml:space="preserve">Input Frequency Analysis </w:t>
      </w:r>
    </w:p>
    <w:p w14:paraId="54EF12F8" w14:textId="11C85050" w:rsidR="009D3057" w:rsidRPr="009D3057" w:rsidRDefault="009D3057" w:rsidP="009D3057">
      <w:pPr>
        <w:spacing w:line="360" w:lineRule="auto"/>
        <w:rPr>
          <w:rFonts w:ascii="Times New Roman" w:hAnsi="Times New Roman"/>
          <w:sz w:val="22"/>
          <w:szCs w:val="22"/>
        </w:rPr>
      </w:pPr>
      <w:r w:rsidRPr="009D3057">
        <w:rPr>
          <w:rFonts w:ascii="Times New Roman" w:hAnsi="Times New Roman"/>
          <w:sz w:val="22"/>
          <w:szCs w:val="22"/>
        </w:rPr>
        <w:t xml:space="preserve">Parental </w:t>
      </w:r>
      <w:proofErr w:type="gramStart"/>
      <w:r w:rsidRPr="009D3057">
        <w:rPr>
          <w:rFonts w:ascii="Times New Roman" w:hAnsi="Times New Roman"/>
          <w:sz w:val="22"/>
          <w:szCs w:val="22"/>
        </w:rPr>
        <w:t>input predict</w:t>
      </w:r>
      <w:proofErr w:type="gramEnd"/>
      <w:r w:rsidRPr="009D3057">
        <w:rPr>
          <w:rFonts w:ascii="Times New Roman" w:hAnsi="Times New Roman"/>
          <w:sz w:val="22"/>
          <w:szCs w:val="22"/>
        </w:rPr>
        <w:t xml:space="preserve"> first words – this needs to be done. </w:t>
      </w:r>
    </w:p>
    <w:p w14:paraId="4F51D795" w14:textId="77777777" w:rsidR="009D3057" w:rsidRPr="009D3057" w:rsidRDefault="009D3057" w:rsidP="009D3057">
      <w:pPr>
        <w:spacing w:line="360" w:lineRule="auto"/>
        <w:rPr>
          <w:rFonts w:ascii="Times New Roman" w:hAnsi="Times New Roman"/>
          <w:sz w:val="22"/>
          <w:szCs w:val="22"/>
        </w:rPr>
      </w:pPr>
    </w:p>
    <w:p w14:paraId="4CBDD717" w14:textId="2FB71C51" w:rsidR="009D3057" w:rsidRPr="009D3057" w:rsidRDefault="009D3057" w:rsidP="009D3057">
      <w:pPr>
        <w:spacing w:line="360" w:lineRule="auto"/>
        <w:rPr>
          <w:rFonts w:ascii="Times New Roman" w:hAnsi="Times New Roman"/>
          <w:b/>
          <w:sz w:val="22"/>
          <w:szCs w:val="22"/>
        </w:rPr>
      </w:pPr>
      <w:r w:rsidRPr="009D3057">
        <w:rPr>
          <w:rFonts w:ascii="Times New Roman" w:hAnsi="Times New Roman"/>
          <w:b/>
          <w:sz w:val="22"/>
          <w:szCs w:val="22"/>
        </w:rPr>
        <w:t xml:space="preserve">Discussion </w:t>
      </w:r>
    </w:p>
    <w:p w14:paraId="29F178E1" w14:textId="77777777" w:rsidR="009D3057" w:rsidRPr="009D3057" w:rsidRDefault="009D3057" w:rsidP="009D3057">
      <w:pPr>
        <w:spacing w:line="360" w:lineRule="auto"/>
        <w:rPr>
          <w:rFonts w:ascii="Times New Roman" w:hAnsi="Times New Roman"/>
          <w:b/>
          <w:sz w:val="22"/>
          <w:szCs w:val="22"/>
        </w:rPr>
      </w:pPr>
    </w:p>
    <w:p w14:paraId="1EC61B55" w14:textId="4A75379A" w:rsidR="009D3057" w:rsidRPr="009D3057" w:rsidRDefault="009D3057" w:rsidP="009D3057">
      <w:pPr>
        <w:spacing w:line="360" w:lineRule="auto"/>
        <w:rPr>
          <w:rFonts w:ascii="Times New Roman" w:hAnsi="Times New Roman"/>
          <w:b/>
          <w:sz w:val="22"/>
          <w:szCs w:val="22"/>
        </w:rPr>
      </w:pPr>
      <w:r w:rsidRPr="009D3057">
        <w:rPr>
          <w:rFonts w:ascii="Times New Roman" w:hAnsi="Times New Roman"/>
          <w:b/>
          <w:sz w:val="22"/>
          <w:szCs w:val="22"/>
        </w:rPr>
        <w:t>Acknowledgements</w:t>
      </w:r>
    </w:p>
    <w:p w14:paraId="31133F6E" w14:textId="77777777" w:rsidR="009D3057" w:rsidRPr="009D3057" w:rsidRDefault="009D3057" w:rsidP="009D3057">
      <w:pPr>
        <w:spacing w:line="360" w:lineRule="auto"/>
        <w:rPr>
          <w:rFonts w:ascii="Times New Roman" w:hAnsi="Times New Roman"/>
          <w:b/>
          <w:sz w:val="22"/>
          <w:szCs w:val="22"/>
        </w:rPr>
      </w:pPr>
    </w:p>
    <w:p w14:paraId="0DE2E438" w14:textId="17097C5D" w:rsidR="009D3057" w:rsidRPr="009D3057" w:rsidRDefault="009D3057" w:rsidP="009D3057">
      <w:pPr>
        <w:spacing w:line="360" w:lineRule="auto"/>
        <w:rPr>
          <w:rFonts w:ascii="Times New Roman" w:hAnsi="Times New Roman"/>
          <w:b/>
          <w:sz w:val="22"/>
          <w:szCs w:val="22"/>
        </w:rPr>
      </w:pPr>
      <w:r w:rsidRPr="009D3057">
        <w:rPr>
          <w:rFonts w:ascii="Times New Roman" w:hAnsi="Times New Roman"/>
          <w:b/>
          <w:sz w:val="22"/>
          <w:szCs w:val="22"/>
        </w:rPr>
        <w:t>References</w:t>
      </w:r>
    </w:p>
    <w:p w14:paraId="5459E094" w14:textId="77777777" w:rsidR="009D3057" w:rsidRPr="009D3057" w:rsidRDefault="009D3057" w:rsidP="009D3057">
      <w:pPr>
        <w:spacing w:line="360" w:lineRule="auto"/>
        <w:rPr>
          <w:rFonts w:ascii="Times New Roman" w:hAnsi="Times New Roman"/>
          <w:b/>
          <w:sz w:val="22"/>
          <w:szCs w:val="22"/>
        </w:rPr>
      </w:pPr>
    </w:p>
    <w:p w14:paraId="6F94F0E1" w14:textId="77777777" w:rsidR="00524957" w:rsidRPr="009D3057" w:rsidRDefault="00524957" w:rsidP="009D3057">
      <w:pPr>
        <w:spacing w:line="360" w:lineRule="auto"/>
        <w:rPr>
          <w:rFonts w:ascii="Times New Roman" w:hAnsi="Times New Roman"/>
          <w:sz w:val="22"/>
          <w:szCs w:val="22"/>
        </w:rPr>
      </w:pPr>
    </w:p>
    <w:p w14:paraId="3FE9C9AB" w14:textId="77777777" w:rsidR="00524957" w:rsidRPr="009D3057" w:rsidRDefault="00524957" w:rsidP="009D3057">
      <w:pPr>
        <w:spacing w:line="360" w:lineRule="auto"/>
        <w:rPr>
          <w:rFonts w:ascii="Times New Roman" w:hAnsi="Times New Roman"/>
          <w:sz w:val="22"/>
          <w:szCs w:val="22"/>
        </w:rPr>
      </w:pPr>
    </w:p>
    <w:p w14:paraId="06EA8E8D" w14:textId="77777777" w:rsidR="00524957" w:rsidRPr="009D3057" w:rsidRDefault="00524957" w:rsidP="009D3057">
      <w:pPr>
        <w:spacing w:line="360" w:lineRule="auto"/>
        <w:rPr>
          <w:rFonts w:ascii="Times New Roman" w:hAnsi="Times New Roman"/>
          <w:sz w:val="22"/>
          <w:szCs w:val="22"/>
        </w:rPr>
      </w:pPr>
    </w:p>
    <w:p w14:paraId="6F6B5A23" w14:textId="77777777" w:rsidR="00524957" w:rsidRPr="009D3057" w:rsidRDefault="00524957" w:rsidP="009D3057">
      <w:pPr>
        <w:spacing w:line="360" w:lineRule="auto"/>
        <w:rPr>
          <w:rFonts w:ascii="Times New Roman" w:hAnsi="Times New Roman"/>
          <w:sz w:val="22"/>
          <w:szCs w:val="22"/>
        </w:rPr>
      </w:pPr>
    </w:p>
    <w:p w14:paraId="046DE349" w14:textId="77777777" w:rsidR="00524957" w:rsidRPr="009D3057" w:rsidRDefault="00524957" w:rsidP="009D3057">
      <w:pPr>
        <w:spacing w:line="360" w:lineRule="auto"/>
        <w:rPr>
          <w:rFonts w:ascii="Times New Roman" w:hAnsi="Times New Roman"/>
          <w:sz w:val="22"/>
          <w:szCs w:val="22"/>
        </w:rPr>
      </w:pPr>
    </w:p>
    <w:p w14:paraId="4C4FFFED" w14:textId="77777777" w:rsidR="00524957" w:rsidRDefault="00524957" w:rsidP="009D3057">
      <w:pPr>
        <w:spacing w:line="360" w:lineRule="auto"/>
        <w:rPr>
          <w:rFonts w:ascii="Times New Roman" w:hAnsi="Times New Roman"/>
          <w:sz w:val="22"/>
          <w:szCs w:val="22"/>
        </w:rPr>
      </w:pPr>
    </w:p>
    <w:p w14:paraId="00C75AE8" w14:textId="77777777" w:rsidR="009D3057" w:rsidRPr="009D3057" w:rsidRDefault="009D3057" w:rsidP="009D3057">
      <w:pPr>
        <w:spacing w:line="360" w:lineRule="auto"/>
        <w:rPr>
          <w:rFonts w:ascii="Times New Roman" w:hAnsi="Times New Roman"/>
          <w:sz w:val="22"/>
          <w:szCs w:val="22"/>
        </w:rPr>
      </w:pPr>
    </w:p>
    <w:p w14:paraId="218CE4D4" w14:textId="0CB6C7B0" w:rsidR="007A12BB" w:rsidRPr="009D3057" w:rsidRDefault="007A12BB" w:rsidP="009D3057">
      <w:pPr>
        <w:spacing w:line="360" w:lineRule="auto"/>
        <w:rPr>
          <w:rFonts w:ascii="Times New Roman" w:hAnsi="Times New Roman"/>
          <w:sz w:val="22"/>
          <w:szCs w:val="22"/>
        </w:rPr>
      </w:pPr>
      <w:r w:rsidRPr="009D3057">
        <w:rPr>
          <w:rFonts w:ascii="Times New Roman" w:hAnsi="Times New Roman"/>
          <w:sz w:val="22"/>
          <w:szCs w:val="22"/>
        </w:rPr>
        <w:t>Outline</w:t>
      </w:r>
    </w:p>
    <w:p w14:paraId="353350FD" w14:textId="4E8A4A05" w:rsidR="007A12BB" w:rsidRPr="009D3057" w:rsidRDefault="007A12BB" w:rsidP="009D3057">
      <w:pPr>
        <w:pStyle w:val="ListParagraph"/>
        <w:numPr>
          <w:ilvl w:val="0"/>
          <w:numId w:val="2"/>
        </w:numPr>
        <w:spacing w:line="360" w:lineRule="auto"/>
        <w:rPr>
          <w:rFonts w:ascii="Times New Roman" w:hAnsi="Times New Roman"/>
          <w:sz w:val="22"/>
          <w:szCs w:val="22"/>
        </w:rPr>
      </w:pPr>
      <w:r w:rsidRPr="009D3057">
        <w:rPr>
          <w:rFonts w:ascii="Times New Roman" w:hAnsi="Times New Roman"/>
          <w:sz w:val="22"/>
          <w:szCs w:val="22"/>
        </w:rPr>
        <w:t>Intro</w:t>
      </w:r>
    </w:p>
    <w:p w14:paraId="71546A98" w14:textId="6E671DAA" w:rsidR="007A12BB" w:rsidRPr="009D3057" w:rsidRDefault="007A12BB" w:rsidP="009D3057">
      <w:pPr>
        <w:pStyle w:val="ListParagraph"/>
        <w:numPr>
          <w:ilvl w:val="0"/>
          <w:numId w:val="2"/>
        </w:numPr>
        <w:spacing w:line="360" w:lineRule="auto"/>
        <w:rPr>
          <w:rFonts w:ascii="Times New Roman" w:hAnsi="Times New Roman"/>
          <w:sz w:val="22"/>
          <w:szCs w:val="22"/>
        </w:rPr>
      </w:pPr>
      <w:r w:rsidRPr="009D3057">
        <w:rPr>
          <w:rFonts w:ascii="Times New Roman" w:hAnsi="Times New Roman"/>
          <w:sz w:val="22"/>
          <w:szCs w:val="22"/>
        </w:rPr>
        <w:t xml:space="preserve">Methods of data collection </w:t>
      </w:r>
    </w:p>
    <w:p w14:paraId="2A4684F3" w14:textId="776AA1D2" w:rsidR="007A12BB" w:rsidRPr="009D3057" w:rsidRDefault="007A12BB" w:rsidP="009D3057">
      <w:pPr>
        <w:pStyle w:val="ListParagraph"/>
        <w:numPr>
          <w:ilvl w:val="1"/>
          <w:numId w:val="2"/>
        </w:numPr>
        <w:spacing w:line="360" w:lineRule="auto"/>
        <w:rPr>
          <w:rFonts w:ascii="Times New Roman" w:hAnsi="Times New Roman"/>
          <w:sz w:val="22"/>
          <w:szCs w:val="22"/>
        </w:rPr>
      </w:pPr>
      <w:r w:rsidRPr="009D3057">
        <w:rPr>
          <w:rFonts w:ascii="Times New Roman" w:hAnsi="Times New Roman"/>
          <w:sz w:val="22"/>
          <w:szCs w:val="22"/>
        </w:rPr>
        <w:t>CDM Survey</w:t>
      </w:r>
    </w:p>
    <w:p w14:paraId="04E9F63A" w14:textId="67879AA8" w:rsidR="007A12BB" w:rsidRPr="009D3057" w:rsidRDefault="007A12BB" w:rsidP="009D3057">
      <w:pPr>
        <w:pStyle w:val="ListParagraph"/>
        <w:numPr>
          <w:ilvl w:val="1"/>
          <w:numId w:val="2"/>
        </w:numPr>
        <w:spacing w:line="360" w:lineRule="auto"/>
        <w:rPr>
          <w:rFonts w:ascii="Times New Roman" w:hAnsi="Times New Roman"/>
          <w:sz w:val="22"/>
          <w:szCs w:val="22"/>
        </w:rPr>
      </w:pPr>
      <w:proofErr w:type="spellStart"/>
      <w:r w:rsidRPr="009D3057">
        <w:rPr>
          <w:rFonts w:ascii="Times New Roman" w:hAnsi="Times New Roman"/>
          <w:sz w:val="22"/>
          <w:szCs w:val="22"/>
        </w:rPr>
        <w:t>MTurk</w:t>
      </w:r>
      <w:proofErr w:type="spellEnd"/>
      <w:r w:rsidRPr="009D3057">
        <w:rPr>
          <w:rFonts w:ascii="Times New Roman" w:hAnsi="Times New Roman"/>
          <w:sz w:val="22"/>
          <w:szCs w:val="22"/>
        </w:rPr>
        <w:t xml:space="preserve"> Survey</w:t>
      </w:r>
    </w:p>
    <w:p w14:paraId="3019C42C" w14:textId="789F5C3A" w:rsidR="007A12BB" w:rsidRPr="009D3057" w:rsidRDefault="007A12BB" w:rsidP="009D3057">
      <w:pPr>
        <w:pStyle w:val="ListParagraph"/>
        <w:numPr>
          <w:ilvl w:val="1"/>
          <w:numId w:val="2"/>
        </w:numPr>
        <w:spacing w:line="360" w:lineRule="auto"/>
        <w:rPr>
          <w:rFonts w:ascii="Times New Roman" w:hAnsi="Times New Roman"/>
          <w:sz w:val="22"/>
          <w:szCs w:val="22"/>
        </w:rPr>
      </w:pPr>
      <w:r w:rsidRPr="009D3057">
        <w:rPr>
          <w:rFonts w:ascii="Times New Roman" w:hAnsi="Times New Roman"/>
          <w:sz w:val="22"/>
          <w:szCs w:val="22"/>
        </w:rPr>
        <w:t>Childes Info Survey</w:t>
      </w:r>
    </w:p>
    <w:p w14:paraId="4A0D3B0E" w14:textId="2A2FF96B" w:rsidR="007A12BB" w:rsidRPr="009D3057" w:rsidRDefault="007A12BB" w:rsidP="009D3057">
      <w:pPr>
        <w:pStyle w:val="ListParagraph"/>
        <w:numPr>
          <w:ilvl w:val="1"/>
          <w:numId w:val="2"/>
        </w:numPr>
        <w:spacing w:line="360" w:lineRule="auto"/>
        <w:rPr>
          <w:rFonts w:ascii="Times New Roman" w:hAnsi="Times New Roman"/>
          <w:sz w:val="22"/>
          <w:szCs w:val="22"/>
        </w:rPr>
      </w:pPr>
      <w:r w:rsidRPr="009D3057">
        <w:rPr>
          <w:rFonts w:ascii="Times New Roman" w:hAnsi="Times New Roman"/>
          <w:sz w:val="22"/>
          <w:szCs w:val="22"/>
        </w:rPr>
        <w:t>Wordbank data</w:t>
      </w:r>
    </w:p>
    <w:p w14:paraId="0D803D90" w14:textId="159D4527" w:rsidR="007A12BB" w:rsidRPr="009D3057" w:rsidRDefault="007A12BB" w:rsidP="009D3057">
      <w:pPr>
        <w:pStyle w:val="ListParagraph"/>
        <w:numPr>
          <w:ilvl w:val="0"/>
          <w:numId w:val="2"/>
        </w:numPr>
        <w:spacing w:line="360" w:lineRule="auto"/>
        <w:rPr>
          <w:rFonts w:ascii="Times New Roman" w:hAnsi="Times New Roman"/>
          <w:sz w:val="22"/>
          <w:szCs w:val="22"/>
        </w:rPr>
      </w:pPr>
      <w:r w:rsidRPr="009D3057">
        <w:rPr>
          <w:rFonts w:ascii="Times New Roman" w:hAnsi="Times New Roman"/>
          <w:sz w:val="22"/>
          <w:szCs w:val="22"/>
        </w:rPr>
        <w:t>Analyses</w:t>
      </w:r>
    </w:p>
    <w:p w14:paraId="4B40F253" w14:textId="43239E44" w:rsidR="007A12BB" w:rsidRPr="009D3057" w:rsidRDefault="007A12BB" w:rsidP="009D3057">
      <w:pPr>
        <w:pStyle w:val="ListParagraph"/>
        <w:numPr>
          <w:ilvl w:val="1"/>
          <w:numId w:val="2"/>
        </w:numPr>
        <w:spacing w:line="360" w:lineRule="auto"/>
        <w:rPr>
          <w:rFonts w:ascii="Times New Roman" w:hAnsi="Times New Roman"/>
          <w:sz w:val="22"/>
          <w:szCs w:val="22"/>
        </w:rPr>
      </w:pPr>
      <w:r w:rsidRPr="009D3057">
        <w:rPr>
          <w:rFonts w:ascii="Times New Roman" w:hAnsi="Times New Roman"/>
          <w:sz w:val="22"/>
          <w:szCs w:val="22"/>
        </w:rPr>
        <w:t>Age of onset for all four data sets</w:t>
      </w:r>
    </w:p>
    <w:p w14:paraId="74E682A1" w14:textId="6EC77091" w:rsidR="007A12BB" w:rsidRPr="009D3057" w:rsidRDefault="007A12BB" w:rsidP="009D3057">
      <w:pPr>
        <w:pStyle w:val="ListParagraph"/>
        <w:numPr>
          <w:ilvl w:val="2"/>
          <w:numId w:val="2"/>
        </w:numPr>
        <w:spacing w:line="360" w:lineRule="auto"/>
        <w:rPr>
          <w:rFonts w:ascii="Times New Roman" w:hAnsi="Times New Roman"/>
          <w:sz w:val="22"/>
          <w:szCs w:val="22"/>
        </w:rPr>
      </w:pPr>
      <w:r w:rsidRPr="009D3057">
        <w:rPr>
          <w:rFonts w:ascii="Times New Roman" w:hAnsi="Times New Roman"/>
          <w:sz w:val="22"/>
          <w:szCs w:val="22"/>
        </w:rPr>
        <w:t>Data processing</w:t>
      </w:r>
    </w:p>
    <w:p w14:paraId="4A2E56DE" w14:textId="7436566B" w:rsidR="007A12BB" w:rsidRPr="009D3057" w:rsidRDefault="007A12BB" w:rsidP="009D3057">
      <w:pPr>
        <w:pStyle w:val="ListParagraph"/>
        <w:numPr>
          <w:ilvl w:val="2"/>
          <w:numId w:val="2"/>
        </w:numPr>
        <w:spacing w:line="360" w:lineRule="auto"/>
        <w:rPr>
          <w:rFonts w:ascii="Times New Roman" w:hAnsi="Times New Roman"/>
          <w:sz w:val="22"/>
          <w:szCs w:val="22"/>
        </w:rPr>
      </w:pPr>
      <w:r w:rsidRPr="009D3057">
        <w:rPr>
          <w:rFonts w:ascii="Times New Roman" w:hAnsi="Times New Roman"/>
          <w:sz w:val="22"/>
          <w:szCs w:val="22"/>
        </w:rPr>
        <w:t>Results and Discussion</w:t>
      </w:r>
    </w:p>
    <w:p w14:paraId="4D72AB54" w14:textId="42379A91" w:rsidR="007A12BB" w:rsidRPr="009D3057" w:rsidRDefault="007A12BB" w:rsidP="009D3057">
      <w:pPr>
        <w:pStyle w:val="ListParagraph"/>
        <w:numPr>
          <w:ilvl w:val="1"/>
          <w:numId w:val="2"/>
        </w:numPr>
        <w:spacing w:line="360" w:lineRule="auto"/>
        <w:rPr>
          <w:rFonts w:ascii="Times New Roman" w:hAnsi="Times New Roman"/>
          <w:sz w:val="22"/>
          <w:szCs w:val="22"/>
        </w:rPr>
      </w:pPr>
      <w:r w:rsidRPr="009D3057">
        <w:rPr>
          <w:rFonts w:ascii="Times New Roman" w:hAnsi="Times New Roman"/>
          <w:sz w:val="22"/>
          <w:szCs w:val="22"/>
        </w:rPr>
        <w:t>CDI-Categories</w:t>
      </w:r>
    </w:p>
    <w:p w14:paraId="639E4EDD" w14:textId="1A5E464B" w:rsidR="007A12BB" w:rsidRPr="009D3057" w:rsidRDefault="007A12BB" w:rsidP="009D3057">
      <w:pPr>
        <w:pStyle w:val="ListParagraph"/>
        <w:numPr>
          <w:ilvl w:val="2"/>
          <w:numId w:val="2"/>
        </w:numPr>
        <w:spacing w:line="360" w:lineRule="auto"/>
        <w:rPr>
          <w:rFonts w:ascii="Times New Roman" w:hAnsi="Times New Roman"/>
          <w:sz w:val="22"/>
          <w:szCs w:val="22"/>
        </w:rPr>
      </w:pPr>
      <w:r w:rsidRPr="009D3057">
        <w:rPr>
          <w:rFonts w:ascii="Times New Roman" w:hAnsi="Times New Roman"/>
          <w:sz w:val="22"/>
          <w:szCs w:val="22"/>
        </w:rPr>
        <w:t>Data processing</w:t>
      </w:r>
    </w:p>
    <w:p w14:paraId="4B446833" w14:textId="2DBB75F3" w:rsidR="007A12BB" w:rsidRPr="009D3057" w:rsidRDefault="007A12BB" w:rsidP="009D3057">
      <w:pPr>
        <w:pStyle w:val="ListParagraph"/>
        <w:numPr>
          <w:ilvl w:val="2"/>
          <w:numId w:val="2"/>
        </w:numPr>
        <w:spacing w:line="360" w:lineRule="auto"/>
        <w:rPr>
          <w:rFonts w:ascii="Times New Roman" w:hAnsi="Times New Roman"/>
          <w:sz w:val="22"/>
          <w:szCs w:val="22"/>
        </w:rPr>
      </w:pPr>
      <w:r w:rsidRPr="009D3057">
        <w:rPr>
          <w:rFonts w:ascii="Times New Roman" w:hAnsi="Times New Roman"/>
          <w:sz w:val="22"/>
          <w:szCs w:val="22"/>
        </w:rPr>
        <w:t>Results and Discussion</w:t>
      </w:r>
    </w:p>
    <w:p w14:paraId="487B6DFF" w14:textId="06F15F6D" w:rsidR="007A12BB" w:rsidRPr="009D3057" w:rsidRDefault="007A12BB" w:rsidP="009D3057">
      <w:pPr>
        <w:pStyle w:val="ListParagraph"/>
        <w:numPr>
          <w:ilvl w:val="1"/>
          <w:numId w:val="2"/>
        </w:numPr>
        <w:spacing w:line="360" w:lineRule="auto"/>
        <w:rPr>
          <w:rFonts w:ascii="Times New Roman" w:hAnsi="Times New Roman"/>
          <w:sz w:val="22"/>
          <w:szCs w:val="22"/>
        </w:rPr>
      </w:pPr>
      <w:r w:rsidRPr="009D3057">
        <w:rPr>
          <w:rFonts w:ascii="Times New Roman" w:hAnsi="Times New Roman"/>
          <w:sz w:val="22"/>
          <w:szCs w:val="22"/>
        </w:rPr>
        <w:t>Input frequencies for Childes corpus</w:t>
      </w:r>
    </w:p>
    <w:p w14:paraId="6A3178BA" w14:textId="652BBB3B" w:rsidR="007A12BB" w:rsidRPr="009D3057" w:rsidRDefault="007A12BB" w:rsidP="009D3057">
      <w:pPr>
        <w:pStyle w:val="ListParagraph"/>
        <w:numPr>
          <w:ilvl w:val="2"/>
          <w:numId w:val="2"/>
        </w:numPr>
        <w:spacing w:line="360" w:lineRule="auto"/>
        <w:rPr>
          <w:rFonts w:ascii="Times New Roman" w:hAnsi="Times New Roman"/>
          <w:sz w:val="22"/>
          <w:szCs w:val="22"/>
        </w:rPr>
      </w:pPr>
      <w:r w:rsidRPr="009D3057">
        <w:rPr>
          <w:rFonts w:ascii="Times New Roman" w:hAnsi="Times New Roman"/>
          <w:sz w:val="22"/>
          <w:szCs w:val="22"/>
        </w:rPr>
        <w:t>Data processing</w:t>
      </w:r>
    </w:p>
    <w:p w14:paraId="0BA8C8CB" w14:textId="6BCDDF1F" w:rsidR="007A12BB" w:rsidRPr="009D3057" w:rsidRDefault="007A12BB" w:rsidP="009D3057">
      <w:pPr>
        <w:pStyle w:val="ListParagraph"/>
        <w:numPr>
          <w:ilvl w:val="2"/>
          <w:numId w:val="2"/>
        </w:numPr>
        <w:spacing w:line="360" w:lineRule="auto"/>
        <w:rPr>
          <w:rFonts w:ascii="Times New Roman" w:hAnsi="Times New Roman"/>
          <w:sz w:val="22"/>
          <w:szCs w:val="22"/>
        </w:rPr>
      </w:pPr>
      <w:r w:rsidRPr="009D3057">
        <w:rPr>
          <w:rFonts w:ascii="Times New Roman" w:hAnsi="Times New Roman"/>
          <w:sz w:val="22"/>
          <w:szCs w:val="22"/>
        </w:rPr>
        <w:t>Results and Discussion</w:t>
      </w:r>
    </w:p>
    <w:p w14:paraId="59BABC12" w14:textId="0D534832" w:rsidR="007A12BB" w:rsidRPr="009D3057" w:rsidRDefault="007A12BB" w:rsidP="009D3057">
      <w:pPr>
        <w:pStyle w:val="ListParagraph"/>
        <w:numPr>
          <w:ilvl w:val="0"/>
          <w:numId w:val="2"/>
        </w:numPr>
        <w:spacing w:line="360" w:lineRule="auto"/>
        <w:rPr>
          <w:rFonts w:ascii="Times New Roman" w:hAnsi="Times New Roman"/>
          <w:sz w:val="22"/>
          <w:szCs w:val="22"/>
        </w:rPr>
      </w:pPr>
      <w:r w:rsidRPr="009D3057">
        <w:rPr>
          <w:rFonts w:ascii="Times New Roman" w:hAnsi="Times New Roman"/>
          <w:sz w:val="22"/>
          <w:szCs w:val="22"/>
        </w:rPr>
        <w:t>General Discussion</w:t>
      </w:r>
    </w:p>
    <w:p w14:paraId="53F58745" w14:textId="77777777" w:rsidR="007A12BB" w:rsidRPr="009D3057" w:rsidRDefault="007A12BB" w:rsidP="009D3057">
      <w:pPr>
        <w:pStyle w:val="ListParagraph"/>
        <w:numPr>
          <w:ilvl w:val="0"/>
          <w:numId w:val="2"/>
        </w:numPr>
        <w:spacing w:line="360" w:lineRule="auto"/>
        <w:rPr>
          <w:rFonts w:ascii="Times New Roman" w:hAnsi="Times New Roman"/>
          <w:sz w:val="22"/>
          <w:szCs w:val="22"/>
        </w:rPr>
      </w:pPr>
    </w:p>
    <w:p w14:paraId="0B5301F9" w14:textId="77777777" w:rsidR="007A12BB" w:rsidRPr="009D3057" w:rsidRDefault="007A12BB" w:rsidP="009D3057">
      <w:pPr>
        <w:spacing w:line="360" w:lineRule="auto"/>
        <w:rPr>
          <w:rFonts w:ascii="Times New Roman" w:hAnsi="Times New Roman"/>
          <w:sz w:val="22"/>
          <w:szCs w:val="22"/>
        </w:rPr>
      </w:pPr>
    </w:p>
    <w:p w14:paraId="0A7F6429" w14:textId="77777777" w:rsidR="007A12BB" w:rsidRPr="009D3057" w:rsidRDefault="007A12BB" w:rsidP="009D3057">
      <w:pPr>
        <w:spacing w:line="360" w:lineRule="auto"/>
        <w:rPr>
          <w:rFonts w:ascii="Times New Roman" w:hAnsi="Times New Roman"/>
          <w:sz w:val="22"/>
          <w:szCs w:val="22"/>
        </w:rPr>
      </w:pPr>
    </w:p>
    <w:p w14:paraId="293A4DCB" w14:textId="77777777" w:rsidR="00F90036" w:rsidRPr="009D3057" w:rsidRDefault="00F90036" w:rsidP="009D3057">
      <w:pPr>
        <w:spacing w:line="360" w:lineRule="auto"/>
        <w:rPr>
          <w:rFonts w:ascii="Times New Roman" w:hAnsi="Times New Roman"/>
          <w:sz w:val="22"/>
          <w:szCs w:val="22"/>
        </w:rPr>
      </w:pPr>
    </w:p>
    <w:p w14:paraId="5854E05F" w14:textId="77777777" w:rsidR="00F22B45" w:rsidRPr="009D3057" w:rsidRDefault="00F22B45" w:rsidP="009D3057">
      <w:pPr>
        <w:spacing w:line="360" w:lineRule="auto"/>
        <w:rPr>
          <w:rFonts w:ascii="Times New Roman" w:hAnsi="Times New Roman"/>
          <w:sz w:val="22"/>
          <w:szCs w:val="22"/>
        </w:rPr>
      </w:pPr>
    </w:p>
    <w:p w14:paraId="553F3F0B" w14:textId="77777777" w:rsidR="00FC2A18" w:rsidRPr="009D3057" w:rsidRDefault="00FC2A18" w:rsidP="009D3057">
      <w:pPr>
        <w:spacing w:line="360" w:lineRule="auto"/>
        <w:rPr>
          <w:rFonts w:ascii="Times New Roman" w:hAnsi="Times New Roman"/>
          <w:sz w:val="22"/>
          <w:szCs w:val="22"/>
        </w:rPr>
      </w:pPr>
    </w:p>
    <w:p w14:paraId="05256B5E" w14:textId="77777777" w:rsidR="00761E99" w:rsidRPr="009D3057" w:rsidRDefault="00761E99" w:rsidP="009D3057">
      <w:pPr>
        <w:spacing w:line="360" w:lineRule="auto"/>
        <w:rPr>
          <w:rFonts w:ascii="Times New Roman" w:hAnsi="Times New Roman"/>
          <w:sz w:val="22"/>
          <w:szCs w:val="22"/>
        </w:rPr>
      </w:pPr>
    </w:p>
    <w:p w14:paraId="0794BA63" w14:textId="3F6C81C5" w:rsidR="00761E99" w:rsidRPr="009D3057" w:rsidRDefault="00761E99" w:rsidP="009D3057">
      <w:pPr>
        <w:spacing w:line="360" w:lineRule="auto"/>
        <w:rPr>
          <w:rFonts w:ascii="Times New Roman" w:hAnsi="Times New Roman"/>
          <w:sz w:val="22"/>
          <w:szCs w:val="22"/>
        </w:rPr>
      </w:pPr>
    </w:p>
    <w:p w14:paraId="1C497E58" w14:textId="77777777" w:rsidR="00BF735D" w:rsidRPr="009D3057" w:rsidRDefault="00BF735D" w:rsidP="009D3057">
      <w:pPr>
        <w:spacing w:line="360" w:lineRule="auto"/>
        <w:rPr>
          <w:rFonts w:ascii="Times New Roman" w:hAnsi="Times New Roman"/>
          <w:sz w:val="22"/>
          <w:szCs w:val="22"/>
        </w:rPr>
      </w:pPr>
    </w:p>
    <w:p w14:paraId="67715260" w14:textId="77777777" w:rsidR="00FC2A18" w:rsidRPr="009D3057" w:rsidRDefault="00FC2A18" w:rsidP="009D3057">
      <w:pPr>
        <w:spacing w:line="360" w:lineRule="auto"/>
        <w:rPr>
          <w:rFonts w:ascii="Times New Roman" w:hAnsi="Times New Roman"/>
          <w:sz w:val="22"/>
          <w:szCs w:val="22"/>
        </w:rPr>
      </w:pPr>
    </w:p>
    <w:sectPr w:rsidR="00FC2A18" w:rsidRPr="009D3057" w:rsidSect="002A575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2" w:author="Michael C Frank" w:date="2015-01-14T08:55:00Z" w:initials="MF">
    <w:p w14:paraId="2ECBC24C" w14:textId="33A7FA66" w:rsidR="007A5F50" w:rsidRDefault="007A5F50">
      <w:pPr>
        <w:pStyle w:val="CommentText"/>
      </w:pPr>
      <w:r>
        <w:rPr>
          <w:rStyle w:val="CommentReference"/>
        </w:rPr>
        <w:annotationRef/>
      </w:r>
      <w:r>
        <w:t>What’s the question motivating this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62DAC"/>
    <w:multiLevelType w:val="hybridMultilevel"/>
    <w:tmpl w:val="BEDC7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D74BD"/>
    <w:multiLevelType w:val="hybridMultilevel"/>
    <w:tmpl w:val="DD20A42A"/>
    <w:lvl w:ilvl="0" w:tplc="43F0C39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4172D0"/>
    <w:multiLevelType w:val="hybridMultilevel"/>
    <w:tmpl w:val="A4FCCB4C"/>
    <w:lvl w:ilvl="0" w:tplc="0F06A836">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51"/>
    <w:rsid w:val="00032307"/>
    <w:rsid w:val="00094D01"/>
    <w:rsid w:val="00122578"/>
    <w:rsid w:val="001754B7"/>
    <w:rsid w:val="00195DBC"/>
    <w:rsid w:val="002927A5"/>
    <w:rsid w:val="002A5751"/>
    <w:rsid w:val="002E6C1F"/>
    <w:rsid w:val="004D3FA5"/>
    <w:rsid w:val="00524957"/>
    <w:rsid w:val="00542805"/>
    <w:rsid w:val="00594DF6"/>
    <w:rsid w:val="005D0051"/>
    <w:rsid w:val="005D6B10"/>
    <w:rsid w:val="006E3A30"/>
    <w:rsid w:val="00714CF7"/>
    <w:rsid w:val="00727AF0"/>
    <w:rsid w:val="00761E99"/>
    <w:rsid w:val="007A12BB"/>
    <w:rsid w:val="007A5F50"/>
    <w:rsid w:val="00830404"/>
    <w:rsid w:val="008D43B6"/>
    <w:rsid w:val="008F531B"/>
    <w:rsid w:val="009C7223"/>
    <w:rsid w:val="009D3057"/>
    <w:rsid w:val="00A42C0C"/>
    <w:rsid w:val="00AC373B"/>
    <w:rsid w:val="00B44EC6"/>
    <w:rsid w:val="00BD02D7"/>
    <w:rsid w:val="00BF735D"/>
    <w:rsid w:val="00C1049C"/>
    <w:rsid w:val="00D72BC0"/>
    <w:rsid w:val="00E102C9"/>
    <w:rsid w:val="00E2233C"/>
    <w:rsid w:val="00E560B7"/>
    <w:rsid w:val="00E71B2F"/>
    <w:rsid w:val="00E97660"/>
    <w:rsid w:val="00EA0BF9"/>
    <w:rsid w:val="00EA4C81"/>
    <w:rsid w:val="00F22B45"/>
    <w:rsid w:val="00F90036"/>
    <w:rsid w:val="00FC2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B572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C1049C"/>
    <w:rPr>
      <w:rFonts w:ascii="Lucida Grande" w:hAnsi="Lucida Grande"/>
      <w:sz w:val="18"/>
      <w:szCs w:val="18"/>
    </w:rPr>
  </w:style>
  <w:style w:type="paragraph" w:styleId="ListParagraph">
    <w:name w:val="List Paragraph"/>
    <w:basedOn w:val="Normal"/>
    <w:uiPriority w:val="34"/>
    <w:qFormat/>
    <w:rsid w:val="00F22B45"/>
    <w:pPr>
      <w:ind w:left="720"/>
      <w:contextualSpacing/>
    </w:pPr>
  </w:style>
  <w:style w:type="character" w:styleId="CommentReference">
    <w:name w:val="annotation reference"/>
    <w:basedOn w:val="DefaultParagraphFont"/>
    <w:uiPriority w:val="99"/>
    <w:semiHidden/>
    <w:unhideWhenUsed/>
    <w:rsid w:val="004D3FA5"/>
    <w:rPr>
      <w:sz w:val="18"/>
      <w:szCs w:val="18"/>
    </w:rPr>
  </w:style>
  <w:style w:type="paragraph" w:styleId="CommentText">
    <w:name w:val="annotation text"/>
    <w:basedOn w:val="Normal"/>
    <w:link w:val="CommentTextChar"/>
    <w:uiPriority w:val="99"/>
    <w:semiHidden/>
    <w:unhideWhenUsed/>
    <w:rsid w:val="004D3FA5"/>
  </w:style>
  <w:style w:type="character" w:customStyle="1" w:styleId="CommentTextChar">
    <w:name w:val="Comment Text Char"/>
    <w:basedOn w:val="DefaultParagraphFont"/>
    <w:link w:val="CommentText"/>
    <w:uiPriority w:val="99"/>
    <w:semiHidden/>
    <w:rsid w:val="004D3FA5"/>
  </w:style>
  <w:style w:type="paragraph" w:styleId="CommentSubject">
    <w:name w:val="annotation subject"/>
    <w:basedOn w:val="CommentText"/>
    <w:next w:val="CommentText"/>
    <w:link w:val="CommentSubjectChar"/>
    <w:uiPriority w:val="99"/>
    <w:semiHidden/>
    <w:unhideWhenUsed/>
    <w:rsid w:val="004D3FA5"/>
    <w:rPr>
      <w:b/>
      <w:bCs/>
      <w:sz w:val="20"/>
      <w:szCs w:val="20"/>
    </w:rPr>
  </w:style>
  <w:style w:type="character" w:customStyle="1" w:styleId="CommentSubjectChar">
    <w:name w:val="Comment Subject Char"/>
    <w:basedOn w:val="CommentTextChar"/>
    <w:link w:val="CommentSubject"/>
    <w:uiPriority w:val="99"/>
    <w:semiHidden/>
    <w:rsid w:val="004D3F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C1049C"/>
    <w:rPr>
      <w:rFonts w:ascii="Lucida Grande" w:hAnsi="Lucida Grande"/>
      <w:sz w:val="18"/>
      <w:szCs w:val="18"/>
    </w:rPr>
  </w:style>
  <w:style w:type="paragraph" w:styleId="ListParagraph">
    <w:name w:val="List Paragraph"/>
    <w:basedOn w:val="Normal"/>
    <w:uiPriority w:val="34"/>
    <w:qFormat/>
    <w:rsid w:val="00F22B45"/>
    <w:pPr>
      <w:ind w:left="720"/>
      <w:contextualSpacing/>
    </w:pPr>
  </w:style>
  <w:style w:type="character" w:styleId="CommentReference">
    <w:name w:val="annotation reference"/>
    <w:basedOn w:val="DefaultParagraphFont"/>
    <w:uiPriority w:val="99"/>
    <w:semiHidden/>
    <w:unhideWhenUsed/>
    <w:rsid w:val="004D3FA5"/>
    <w:rPr>
      <w:sz w:val="18"/>
      <w:szCs w:val="18"/>
    </w:rPr>
  </w:style>
  <w:style w:type="paragraph" w:styleId="CommentText">
    <w:name w:val="annotation text"/>
    <w:basedOn w:val="Normal"/>
    <w:link w:val="CommentTextChar"/>
    <w:uiPriority w:val="99"/>
    <w:semiHidden/>
    <w:unhideWhenUsed/>
    <w:rsid w:val="004D3FA5"/>
  </w:style>
  <w:style w:type="character" w:customStyle="1" w:styleId="CommentTextChar">
    <w:name w:val="Comment Text Char"/>
    <w:basedOn w:val="DefaultParagraphFont"/>
    <w:link w:val="CommentText"/>
    <w:uiPriority w:val="99"/>
    <w:semiHidden/>
    <w:rsid w:val="004D3FA5"/>
  </w:style>
  <w:style w:type="paragraph" w:styleId="CommentSubject">
    <w:name w:val="annotation subject"/>
    <w:basedOn w:val="CommentText"/>
    <w:next w:val="CommentText"/>
    <w:link w:val="CommentSubjectChar"/>
    <w:uiPriority w:val="99"/>
    <w:semiHidden/>
    <w:unhideWhenUsed/>
    <w:rsid w:val="004D3FA5"/>
    <w:rPr>
      <w:b/>
      <w:bCs/>
      <w:sz w:val="20"/>
      <w:szCs w:val="20"/>
    </w:rPr>
  </w:style>
  <w:style w:type="character" w:customStyle="1" w:styleId="CommentSubjectChar">
    <w:name w:val="Comment Subject Char"/>
    <w:basedOn w:val="CommentTextChar"/>
    <w:link w:val="CommentSubject"/>
    <w:uiPriority w:val="99"/>
    <w:semiHidden/>
    <w:rsid w:val="004D3F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1689</Words>
  <Characters>9629</Characters>
  <Application>Microsoft Macintosh Word</Application>
  <DocSecurity>0</DocSecurity>
  <Lines>80</Lines>
  <Paragraphs>22</Paragraphs>
  <ScaleCrop>false</ScaleCrop>
  <Company>Stanford University</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Schneider</dc:creator>
  <cp:keywords/>
  <dc:description/>
  <cp:lastModifiedBy>Rose Schneider</cp:lastModifiedBy>
  <cp:revision>4</cp:revision>
  <dcterms:created xsi:type="dcterms:W3CDTF">2015-01-14T16:46:00Z</dcterms:created>
  <dcterms:modified xsi:type="dcterms:W3CDTF">2015-01-14T19:29:00Z</dcterms:modified>
</cp:coreProperties>
</file>